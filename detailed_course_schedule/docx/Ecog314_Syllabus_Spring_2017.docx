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0F678" w14:textId="17F746CC" w:rsidR="00CA0529" w:rsidRDefault="00CA0529" w:rsidP="00B17793">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Exposito</w:t>
      </w:r>
      <w:r w:rsidR="00217044">
        <w:rPr>
          <w:rFonts w:ascii="Times New Roman" w:hAnsi="Times New Roman" w:cs="Times New Roman"/>
          <w:b/>
          <w:color w:val="000000"/>
          <w:sz w:val="32"/>
          <w:szCs w:val="32"/>
        </w:rPr>
        <w:t>ry Data Analysis with</w:t>
      </w:r>
      <w:r>
        <w:rPr>
          <w:rFonts w:ascii="Times New Roman" w:hAnsi="Times New Roman" w:cs="Times New Roman"/>
          <w:b/>
          <w:color w:val="000000"/>
          <w:sz w:val="32"/>
          <w:szCs w:val="32"/>
        </w:rPr>
        <w:t xml:space="preserve"> R</w:t>
      </w:r>
    </w:p>
    <w:p w14:paraId="323871B4" w14:textId="7F425F23" w:rsidR="00E27966" w:rsidRPr="00E27966" w:rsidRDefault="00E27966" w:rsidP="00E27966">
      <w:pPr>
        <w:pStyle w:val="ListParagraph"/>
        <w:spacing w:before="100" w:beforeAutospacing="1" w:after="100" w:afterAutospacing="1" w:line="360" w:lineRule="auto"/>
        <w:ind w:left="0"/>
        <w:jc w:val="center"/>
        <w:rPr>
          <w:ins w:id="0" w:author="Andrew Cohen" w:date="2017-01-12T09:37:00Z"/>
          <w:rFonts w:ascii="Times New Roman" w:hAnsi="Times New Roman" w:cs="Times New Roman"/>
          <w:b/>
          <w:color w:val="000000"/>
          <w:sz w:val="28"/>
          <w:szCs w:val="28"/>
          <w:rPrChange w:id="1" w:author="Andrew Cohen" w:date="2017-01-12T09:38:00Z">
            <w:rPr>
              <w:ins w:id="2" w:author="Andrew Cohen" w:date="2017-01-12T09:37:00Z"/>
              <w:rFonts w:ascii="Times New Roman" w:hAnsi="Times New Roman" w:cs="Times New Roman"/>
              <w:b/>
              <w:color w:val="000000"/>
              <w:sz w:val="32"/>
              <w:szCs w:val="32"/>
            </w:rPr>
          </w:rPrChange>
        </w:rPr>
      </w:pPr>
      <w:ins w:id="3" w:author="Andrew Cohen" w:date="2017-01-12T09:37:00Z">
        <w:r w:rsidRPr="00E27966">
          <w:rPr>
            <w:rFonts w:ascii="Times New Roman" w:hAnsi="Times New Roman" w:cs="Times New Roman"/>
            <w:b/>
            <w:color w:val="000000"/>
            <w:sz w:val="28"/>
            <w:szCs w:val="28"/>
            <w:rPrChange w:id="4" w:author="Andrew Cohen" w:date="2017-01-12T09:38:00Z">
              <w:rPr>
                <w:rFonts w:ascii="Times New Roman" w:hAnsi="Times New Roman" w:cs="Times New Roman"/>
                <w:b/>
                <w:color w:val="000000"/>
                <w:sz w:val="32"/>
                <w:szCs w:val="32"/>
              </w:rPr>
            </w:rPrChange>
          </w:rPr>
          <w:t>(Informal Title:  Empirical Analysis of Topics in Financial Literacy)</w:t>
        </w:r>
      </w:ins>
    </w:p>
    <w:p w14:paraId="66D0DADA" w14:textId="77777777" w:rsidR="00E27966" w:rsidRDefault="00E27966" w:rsidP="00B17793">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p>
    <w:p w14:paraId="39688050" w14:textId="3A603FF1" w:rsidR="00CA0529" w:rsidRDefault="00CA052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 xml:space="preserve">ECOG 314 </w:t>
      </w:r>
      <w:r w:rsidR="00217044">
        <w:rPr>
          <w:rFonts w:ascii="Times New Roman" w:hAnsi="Times New Roman" w:cs="Times New Roman"/>
          <w:b/>
          <w:color w:val="000000"/>
          <w:sz w:val="32"/>
          <w:szCs w:val="32"/>
        </w:rPr>
        <w:t xml:space="preserve">/ </w:t>
      </w:r>
      <w:r w:rsidRPr="00CA0529">
        <w:rPr>
          <w:rFonts w:ascii="Times New Roman" w:hAnsi="Times New Roman" w:cs="Times New Roman"/>
          <w:b/>
          <w:color w:val="000000"/>
          <w:sz w:val="32"/>
          <w:szCs w:val="32"/>
        </w:rPr>
        <w:t>ECON-181</w:t>
      </w:r>
    </w:p>
    <w:p w14:paraId="33BE40FD" w14:textId="735D26DC" w:rsidR="003F7754" w:rsidRPr="003F7754" w:rsidDel="007E5ED6" w:rsidRDefault="003F7754" w:rsidP="003F7754">
      <w:pPr>
        <w:pStyle w:val="ListParagraph"/>
        <w:spacing w:before="100" w:beforeAutospacing="1" w:after="100" w:afterAutospacing="1" w:line="360" w:lineRule="auto"/>
        <w:ind w:left="0"/>
        <w:jc w:val="center"/>
        <w:rPr>
          <w:del w:id="5" w:author="Jeffrey Naber" w:date="2017-01-12T10:59:00Z"/>
          <w:rFonts w:ascii="Times New Roman" w:eastAsia="Times New Roman" w:hAnsi="Times New Roman" w:cs="Times New Roman"/>
          <w:b/>
          <w:sz w:val="24"/>
          <w:szCs w:val="24"/>
        </w:rPr>
      </w:pPr>
    </w:p>
    <w:p w14:paraId="0E79944B" w14:textId="674D127C" w:rsidR="00B15E1E" w:rsidDel="00E27966" w:rsidRDefault="005C4D22" w:rsidP="00CA0529">
      <w:pPr>
        <w:pStyle w:val="ListParagraph"/>
        <w:spacing w:before="100" w:beforeAutospacing="1" w:after="100" w:afterAutospacing="1" w:line="360" w:lineRule="auto"/>
        <w:ind w:left="0"/>
        <w:rPr>
          <w:del w:id="6" w:author="Andrew Cohen" w:date="2017-01-12T09:38:00Z"/>
          <w:rFonts w:ascii="Times New Roman" w:eastAsia="Times New Roman" w:hAnsi="Times New Roman" w:cs="Times New Roman"/>
          <w:b/>
          <w:sz w:val="32"/>
          <w:szCs w:val="32"/>
        </w:rPr>
      </w:pPr>
      <w:del w:id="7" w:author="Andrew Cohen" w:date="2017-01-12T09:38:00Z">
        <w:r w:rsidRPr="00B17793" w:rsidDel="00E27966">
          <w:rPr>
            <w:rFonts w:ascii="Times New Roman" w:eastAsia="Times New Roman" w:hAnsi="Times New Roman" w:cs="Times New Roman"/>
            <w:b/>
            <w:sz w:val="32"/>
            <w:szCs w:val="32"/>
          </w:rPr>
          <w:delText xml:space="preserve">Introduction to Data </w:delText>
        </w:r>
        <w:r w:rsidR="00A905C9" w:rsidRPr="00B17793" w:rsidDel="00E27966">
          <w:rPr>
            <w:rFonts w:ascii="Times New Roman" w:eastAsia="Times New Roman" w:hAnsi="Times New Roman" w:cs="Times New Roman"/>
            <w:b/>
            <w:sz w:val="32"/>
            <w:szCs w:val="32"/>
          </w:rPr>
          <w:delText xml:space="preserve">Exploration and </w:delText>
        </w:r>
        <w:r w:rsidRPr="00B17793" w:rsidDel="00E27966">
          <w:rPr>
            <w:rFonts w:ascii="Times New Roman" w:eastAsia="Times New Roman" w:hAnsi="Times New Roman" w:cs="Times New Roman"/>
            <w:b/>
            <w:sz w:val="32"/>
            <w:szCs w:val="32"/>
          </w:rPr>
          <w:delText xml:space="preserve">Analysis </w:delText>
        </w:r>
        <w:r w:rsidR="00A905C9" w:rsidRPr="00B17793" w:rsidDel="00E27966">
          <w:rPr>
            <w:rFonts w:ascii="Times New Roman" w:eastAsia="Times New Roman" w:hAnsi="Times New Roman" w:cs="Times New Roman"/>
            <w:b/>
            <w:sz w:val="32"/>
            <w:szCs w:val="32"/>
          </w:rPr>
          <w:delText>with</w:delText>
        </w:r>
        <w:r w:rsidRPr="00B17793" w:rsidDel="00E27966">
          <w:rPr>
            <w:rFonts w:ascii="Times New Roman" w:eastAsia="Times New Roman" w:hAnsi="Times New Roman" w:cs="Times New Roman"/>
            <w:b/>
            <w:sz w:val="32"/>
            <w:szCs w:val="32"/>
          </w:rPr>
          <w:delText xml:space="preserve"> R</w:delText>
        </w:r>
      </w:del>
    </w:p>
    <w:p w14:paraId="36596989" w14:textId="7D46785B" w:rsidR="00E27966" w:rsidDel="007E5ED6" w:rsidRDefault="00E27966" w:rsidP="00E27966">
      <w:pPr>
        <w:rPr>
          <w:ins w:id="8" w:author="Andrew Cohen" w:date="2017-01-12T09:39:00Z"/>
          <w:moveFrom w:id="9" w:author="Jeffrey Naber" w:date="2017-01-12T10:54:00Z"/>
          <w:rFonts w:ascii="Times New Roman" w:hAnsi="Times New Roman" w:cs="Times New Roman"/>
          <w:b/>
          <w:sz w:val="28"/>
          <w:szCs w:val="28"/>
        </w:rPr>
      </w:pPr>
      <w:moveFromRangeStart w:id="10" w:author="Jeffrey Naber" w:date="2017-01-12T10:54:00Z" w:name="move471981784"/>
      <w:moveFrom w:id="11" w:author="Jeffrey Naber" w:date="2017-01-12T10:54:00Z">
        <w:ins w:id="12" w:author="Andrew Cohen" w:date="2017-01-12T09:39:00Z">
          <w:r w:rsidDel="007E5ED6">
            <w:rPr>
              <w:rFonts w:ascii="Times New Roman" w:hAnsi="Times New Roman" w:cs="Times New Roman"/>
              <w:b/>
              <w:sz w:val="28"/>
              <w:szCs w:val="28"/>
            </w:rPr>
            <w:t>Instructor Team</w:t>
          </w:r>
        </w:ins>
      </w:moveFrom>
    </w:p>
    <w:p w14:paraId="09B93CE4" w14:textId="0D00535E" w:rsidR="00E27966" w:rsidDel="007E5ED6" w:rsidRDefault="00E27966" w:rsidP="00E27966">
      <w:pPr>
        <w:pStyle w:val="NormalWeb"/>
        <w:spacing w:line="360" w:lineRule="auto"/>
        <w:rPr>
          <w:ins w:id="13" w:author="Andrew Cohen" w:date="2017-01-12T09:39:00Z"/>
          <w:moveFrom w:id="14" w:author="Jeffrey Naber" w:date="2017-01-12T10:54:00Z"/>
        </w:rPr>
      </w:pPr>
      <w:moveFrom w:id="15" w:author="Jeffrey Naber" w:date="2017-01-12T10:54:00Z">
        <w:ins w:id="16" w:author="Andrew Cohen" w:date="2017-01-12T09:39:00Z">
          <w:r w:rsidDel="007E5ED6">
            <w:t xml:space="preserve">More than 30 members of the Federal Reserve Board’s staff are involved in the course in one form or another.  William Ampeh, a Lead Technology Analyst at the Federal Reserve Board, developed the course content with a team of other Federal Reserve staff, </w:t>
          </w:r>
          <w:r w:rsidRPr="00562586" w:rsidDel="007E5ED6">
            <w:rPr>
              <w:color w:val="000000" w:themeColor="text1"/>
            </w:rPr>
            <w:t>and will lead the class sessions</w:t>
          </w:r>
          <w:r w:rsidDel="007E5ED6">
            <w:t>.</w:t>
          </w:r>
          <w:r w:rsidDel="007E5ED6">
            <w:rPr>
              <w:sz w:val="16"/>
              <w:szCs w:val="16"/>
            </w:rPr>
            <w:t xml:space="preserve">  </w:t>
          </w:r>
          <w:r w:rsidDel="007E5ED6">
            <w:t xml:space="preserve">Andrew Cohen, an Assistant Director at the Federal Reserve Board and Adjunct Professor in the Howard Economics Department is responsible for content related to financial literacy and will also coordinate logistics for the course.  </w:t>
          </w:r>
        </w:ins>
      </w:moveFrom>
    </w:p>
    <w:p w14:paraId="1F327A9F" w14:textId="5F09B872" w:rsidR="00E27966" w:rsidRPr="00677B10" w:rsidDel="007E5ED6" w:rsidRDefault="00E27966" w:rsidP="00E27966">
      <w:pPr>
        <w:pStyle w:val="NormalWeb"/>
        <w:spacing w:line="360" w:lineRule="auto"/>
        <w:rPr>
          <w:ins w:id="17" w:author="Andrew Cohen" w:date="2017-01-12T09:39:00Z"/>
          <w:moveFrom w:id="18" w:author="Jeffrey Naber" w:date="2017-01-12T10:54:00Z"/>
          <w:sz w:val="16"/>
          <w:szCs w:val="16"/>
        </w:rPr>
      </w:pPr>
      <w:moveFrom w:id="19" w:author="Jeffrey Naber" w:date="2017-01-12T10:54:00Z">
        <w:ins w:id="20" w:author="Andrew Cohen" w:date="2017-01-12T09:39:00Z">
          <w:r w:rsidDel="007E5ED6">
            <w:t>More important to the success of the course is the team of Federal Reserve analysts and research assistants that serve as lecturers and teaching assistants (TAs).  During course meetings, a number of TAs will circulate among students to provide them with assistance on various in-class exercises.  They will also hold weekly office hours on the Howard campus, and will be available to communicate via an online Piazza website.  In addition, a handful of Federal Reserve economists will deliver lectures on financial literacy topics and students will also be paired with an economist to discuss their research projects with.</w:t>
          </w:r>
        </w:ins>
      </w:moveFrom>
    </w:p>
    <w:moveFromRangeEnd w:id="10"/>
    <w:p w14:paraId="38692FBE" w14:textId="4788FC5E" w:rsidR="00E27966" w:rsidDel="007E5ED6" w:rsidRDefault="00E27966" w:rsidP="004C41DD">
      <w:pPr>
        <w:rPr>
          <w:ins w:id="21" w:author="Andrew Cohen" w:date="2017-01-12T09:39:00Z"/>
          <w:del w:id="22" w:author="Jeffrey Naber" w:date="2017-01-12T10:54:00Z"/>
          <w:rFonts w:ascii="Times New Roman" w:hAnsi="Times New Roman" w:cs="Times New Roman"/>
          <w:b/>
          <w:sz w:val="28"/>
          <w:szCs w:val="28"/>
        </w:rPr>
      </w:pPr>
    </w:p>
    <w:p w14:paraId="0AF1FD5E" w14:textId="77777777" w:rsidR="00516A65" w:rsidRPr="004C41DD" w:rsidRDefault="00377BD2" w:rsidP="004C41DD">
      <w:pPr>
        <w:rPr>
          <w:rFonts w:ascii="Times New Roman" w:hAnsi="Times New Roman" w:cs="Times New Roman"/>
          <w:b/>
          <w:sz w:val="28"/>
          <w:szCs w:val="28"/>
        </w:rPr>
      </w:pPr>
      <w:r>
        <w:rPr>
          <w:rFonts w:ascii="Times New Roman" w:hAnsi="Times New Roman" w:cs="Times New Roman"/>
          <w:b/>
          <w:sz w:val="28"/>
          <w:szCs w:val="28"/>
        </w:rPr>
        <w:t>About this C</w:t>
      </w:r>
      <w:r w:rsidR="00516A65" w:rsidRPr="004C41DD">
        <w:rPr>
          <w:rFonts w:ascii="Times New Roman" w:hAnsi="Times New Roman" w:cs="Times New Roman"/>
          <w:b/>
          <w:sz w:val="28"/>
          <w:szCs w:val="28"/>
        </w:rPr>
        <w:t>ourse</w:t>
      </w:r>
    </w:p>
    <w:p w14:paraId="5BD1194B" w14:textId="76602A10" w:rsidR="00E27966" w:rsidRDefault="00E27966" w:rsidP="00E27966">
      <w:pPr>
        <w:pStyle w:val="NormalWeb"/>
        <w:spacing w:line="360" w:lineRule="auto"/>
        <w:rPr>
          <w:ins w:id="23" w:author="Andrew Cohen" w:date="2017-01-12T09:29:00Z"/>
        </w:rPr>
      </w:pPr>
      <w:ins w:id="24" w:author="Andrew Cohen" w:date="2017-01-12T09:29:00Z">
        <w:r>
          <w:t>This course teaches students how to conduct data analysis and develop statistical programming skills</w:t>
        </w:r>
      </w:ins>
      <w:ins w:id="25" w:author="Jeffrey Naber" w:date="2017-01-12T10:54:00Z">
        <w:r w:rsidR="007E5ED6">
          <w:t>,</w:t>
        </w:r>
      </w:ins>
      <w:ins w:id="26" w:author="Andrew Cohen" w:date="2017-01-12T09:29:00Z">
        <w:r>
          <w:t xml:space="preserve"> </w:t>
        </w:r>
        <w:del w:id="27" w:author="Jeffrey Naber" w:date="2017-01-12T10:54:00Z">
          <w:r w:rsidDel="007E5ED6">
            <w:delText>(</w:delText>
          </w:r>
        </w:del>
        <w:r>
          <w:t xml:space="preserve">using the </w:t>
        </w:r>
      </w:ins>
      <w:ins w:id="28" w:author="Jeffrey Naber" w:date="2017-01-12T10:54:00Z">
        <w:r w:rsidR="007E5ED6">
          <w:t xml:space="preserve">statistical </w:t>
        </w:r>
      </w:ins>
      <w:ins w:id="29" w:author="Andrew Cohen" w:date="2017-01-12T09:29:00Z">
        <w:r>
          <w:t>programming package R</w:t>
        </w:r>
        <w:del w:id="30" w:author="Jeffrey Naber" w:date="2017-01-12T10:54:00Z">
          <w:r w:rsidDel="007E5ED6">
            <w:delText>)</w:delText>
          </w:r>
        </w:del>
      </w:ins>
      <w:ins w:id="31" w:author="Jeffrey Naber" w:date="2017-01-12T10:54:00Z">
        <w:r w:rsidR="007E5ED6">
          <w:t>,</w:t>
        </w:r>
      </w:ins>
      <w:ins w:id="32" w:author="Andrew Cohen" w:date="2017-01-12T09:29:00Z">
        <w:r>
          <w:t xml:space="preserve"> in order to gain greater understanding of a number of </w:t>
        </w:r>
      </w:ins>
      <w:ins w:id="33" w:author="Jeffrey Naber" w:date="2017-01-12T10:55:00Z">
        <w:r w:rsidR="007E5ED6">
          <w:t xml:space="preserve">econometric </w:t>
        </w:r>
      </w:ins>
      <w:ins w:id="34" w:author="Andrew Cohen" w:date="2017-01-12T09:29:00Z">
        <w:r>
          <w:t xml:space="preserve">topics </w:t>
        </w:r>
        <w:del w:id="35" w:author="Jeffrey Naber" w:date="2017-01-12T10:55:00Z">
          <w:r w:rsidDel="007E5ED6">
            <w:delText>related to</w:delText>
          </w:r>
        </w:del>
      </w:ins>
      <w:ins w:id="36" w:author="Jeffrey Naber" w:date="2017-01-12T10:55:00Z">
        <w:r w:rsidR="007E5ED6">
          <w:t>and</w:t>
        </w:r>
      </w:ins>
      <w:ins w:id="37" w:author="Andrew Cohen" w:date="2017-01-12T09:29:00Z">
        <w:r>
          <w:t xml:space="preserve"> financial literacy.  Students will</w:t>
        </w:r>
        <w:del w:id="38" w:author="Jeffrey Naber" w:date="2017-01-12T11:00:00Z">
          <w:r w:rsidDel="007E5ED6">
            <w:delText xml:space="preserve"> not only</w:delText>
          </w:r>
        </w:del>
        <w:r>
          <w:t xml:space="preserve"> </w:t>
        </w:r>
      </w:ins>
      <w:ins w:id="39" w:author="Jeffrey Naber" w:date="2017-01-12T11:00:00Z">
        <w:r w:rsidR="007E5ED6">
          <w:t>learn how to improve their literacy in financial topics</w:t>
        </w:r>
      </w:ins>
      <w:ins w:id="40" w:author="Andrew Cohen" w:date="2017-01-12T09:29:00Z">
        <w:del w:id="41" w:author="Jeffrey Naber" w:date="2017-01-12T11:00:00Z">
          <w:r w:rsidDel="007E5ED6">
            <w:delText>learn about important topics in financial literacy</w:delText>
          </w:r>
        </w:del>
        <w:r>
          <w:t xml:space="preserve"> – </w:t>
        </w:r>
        <w:r>
          <w:lastRenderedPageBreak/>
          <w:t xml:space="preserve">such as banks and small business financing, mortgage finance, student loans, and payday lending and other high cost credit – </w:t>
        </w:r>
        <w:del w:id="42" w:author="Jeffrey Naber" w:date="2017-01-12T11:00:00Z">
          <w:r w:rsidDel="007E5ED6">
            <w:delText>but</w:delText>
          </w:r>
        </w:del>
      </w:ins>
      <w:ins w:id="43" w:author="Jeffrey Naber" w:date="2017-01-12T11:00:00Z">
        <w:r w:rsidR="007E5ED6">
          <w:t>as well as how</w:t>
        </w:r>
      </w:ins>
      <w:ins w:id="44" w:author="Andrew Cohen" w:date="2017-01-12T09:29:00Z">
        <w:r>
          <w:t xml:space="preserve"> they will also learn how to frame a</w:t>
        </w:r>
      </w:ins>
      <w:ins w:id="45" w:author="Jeffrey Naber" w:date="2017-01-12T11:00:00Z">
        <w:r w:rsidR="007E5ED6">
          <w:t>nd</w:t>
        </w:r>
      </w:ins>
      <w:ins w:id="46" w:author="Andrew Cohen" w:date="2017-01-12T09:29:00Z">
        <w:del w:id="47" w:author="Jeffrey Naber" w:date="2017-01-12T11:00:00Z">
          <w:r w:rsidDel="007E5ED6">
            <w:delText xml:space="preserve"> research project and</w:delText>
          </w:r>
        </w:del>
        <w:r>
          <w:t xml:space="preserve">, importantly, </w:t>
        </w:r>
        <w:del w:id="48" w:author="Jeffrey Naber" w:date="2017-01-12T11:01:00Z">
          <w:r w:rsidDel="007E5ED6">
            <w:delText xml:space="preserve">how to </w:delText>
          </w:r>
        </w:del>
        <w:r>
          <w:t xml:space="preserve">execute </w:t>
        </w:r>
      </w:ins>
      <w:ins w:id="49" w:author="Jeffrey Naber" w:date="2017-01-12T11:01:00Z">
        <w:r w:rsidR="007E5ED6">
          <w:t>a</w:t>
        </w:r>
      </w:ins>
      <w:ins w:id="50" w:author="Andrew Cohen" w:date="2017-01-12T09:29:00Z">
        <w:del w:id="51" w:author="Jeffrey Naber" w:date="2017-01-12T11:01:00Z">
          <w:r w:rsidDel="007E5ED6">
            <w:delText>the</w:delText>
          </w:r>
        </w:del>
      </w:ins>
      <w:ins w:id="52" w:author="Jeffrey Naber" w:date="2017-01-12T11:01:00Z">
        <w:r w:rsidR="007E5ED6">
          <w:t>n economic research</w:t>
        </w:r>
      </w:ins>
      <w:ins w:id="53" w:author="Andrew Cohen" w:date="2017-01-12T09:29:00Z">
        <w:r>
          <w:t xml:space="preserve"> project using the statistical programming package R.  </w:t>
        </w:r>
      </w:ins>
      <w:ins w:id="54" w:author="Jeffrey Naber" w:date="2017-01-12T11:02:00Z">
        <w:r w:rsidR="00F378A3">
          <w:t>While t</w:t>
        </w:r>
      </w:ins>
      <w:ins w:id="55" w:author="Andrew Cohen" w:date="2017-01-12T09:29:00Z">
        <w:del w:id="56" w:author="Jeffrey Naber" w:date="2017-01-12T11:02:00Z">
          <w:r w:rsidDel="00F378A3">
            <w:delText>T</w:delText>
          </w:r>
        </w:del>
        <w:r>
          <w:t>he importance of developing both financial literacy and research skills is likely self-evident to most students</w:t>
        </w:r>
      </w:ins>
      <w:ins w:id="57" w:author="Jeffrey Naber" w:date="2017-01-12T11:03:00Z">
        <w:r w:rsidR="00F378A3">
          <w:t>,</w:t>
        </w:r>
      </w:ins>
      <w:ins w:id="58" w:author="Andrew Cohen" w:date="2017-01-12T09:29:00Z">
        <w:del w:id="59" w:author="Jeffrey Naber" w:date="2017-01-12T11:02:00Z">
          <w:r w:rsidDel="00F378A3">
            <w:delText>.</w:delText>
          </w:r>
        </w:del>
        <w:del w:id="60" w:author="Jeffrey Naber" w:date="2017-01-12T11:03:00Z">
          <w:r w:rsidDel="00F378A3">
            <w:delText xml:space="preserve">  On the other hand,</w:delText>
          </w:r>
        </w:del>
        <w:r>
          <w:t xml:space="preserve"> developing skills in statistical programming may seem, at first blush, somewhat less exciting and potentially overwhelming or intimidating.  </w:t>
        </w:r>
      </w:ins>
      <w:ins w:id="61" w:author="Jeffrey Naber" w:date="2017-01-12T11:03:00Z">
        <w:r w:rsidR="00F378A3">
          <w:t>This class is designed to help the students overcome these hurdles and leave proficient in all of these topics.</w:t>
        </w:r>
      </w:ins>
      <w:ins w:id="62" w:author="Andrew Cohen" w:date="2017-01-12T09:29:00Z">
        <w:del w:id="63" w:author="Jeffrey Naber" w:date="2017-01-12T11:03:00Z">
          <w:r w:rsidDel="00F378A3">
            <w:delText xml:space="preserve">Thus, an important part of our job as instructors will be to dispel both of these notions as the semester progresses. </w:delText>
          </w:r>
        </w:del>
        <w:r>
          <w:t xml:space="preserve"> </w:t>
        </w:r>
      </w:ins>
      <w:ins w:id="64" w:author="Jeffrey Naber" w:date="2017-01-12T11:03:00Z">
        <w:r w:rsidR="00F378A3">
          <w:t xml:space="preserve"> </w:t>
        </w:r>
      </w:ins>
      <w:ins w:id="65" w:author="Andrew Cohen" w:date="2017-01-12T09:29:00Z">
        <w:del w:id="66" w:author="William Ampeh" w:date="2017-01-13T08:25:00Z">
          <w:r w:rsidDel="00917920">
            <w:delText xml:space="preserve">At the beginning of the course, we would like to offer some re-assurance, </w:delText>
          </w:r>
        </w:del>
      </w:ins>
      <w:ins w:id="67" w:author="Jeffrey Naber" w:date="2017-01-12T11:01:00Z">
        <w:del w:id="68" w:author="William Ampeh" w:date="2017-01-13T08:25:00Z">
          <w:r w:rsidR="007E5ED6" w:rsidRPr="00F378A3" w:rsidDel="00917920">
            <w:rPr>
              <w:b/>
              <w:sz w:val="32"/>
              <w:szCs w:val="32"/>
              <w:rPrChange w:id="69" w:author="Jeffrey Naber" w:date="2017-01-12T11:04:00Z">
                <w:rPr>
                  <w:b/>
                </w:rPr>
              </w:rPrChange>
            </w:rPr>
            <w:delText>????</w:delText>
          </w:r>
        </w:del>
      </w:ins>
    </w:p>
    <w:p w14:paraId="392BAE79" w14:textId="03F6D085" w:rsidR="00E27966" w:rsidRPr="00F378A3" w:rsidRDefault="00E27966">
      <w:pPr>
        <w:rPr>
          <w:ins w:id="70" w:author="Andrew Cohen" w:date="2017-01-12T09:29:00Z"/>
          <w:b/>
          <w:sz w:val="28"/>
          <w:szCs w:val="28"/>
          <w:rPrChange w:id="71" w:author="Jeffrey Naber" w:date="2017-01-12T11:05:00Z">
            <w:rPr>
              <w:ins w:id="72" w:author="Andrew Cohen" w:date="2017-01-12T09:29:00Z"/>
            </w:rPr>
          </w:rPrChange>
        </w:rPr>
        <w:pPrChange w:id="73" w:author="Jeffrey Naber" w:date="2017-01-12T11:05:00Z">
          <w:pPr>
            <w:pStyle w:val="NormalWeb"/>
            <w:spacing w:line="360" w:lineRule="auto"/>
          </w:pPr>
        </w:pPrChange>
      </w:pPr>
      <w:ins w:id="74" w:author="Andrew Cohen" w:date="2017-01-12T09:31:00Z">
        <w:r w:rsidRPr="00F378A3">
          <w:rPr>
            <w:rFonts w:ascii="Times New Roman" w:hAnsi="Times New Roman" w:cs="Times New Roman"/>
            <w:b/>
            <w:sz w:val="28"/>
            <w:szCs w:val="28"/>
            <w:rPrChange w:id="75" w:author="Jeffrey Naber" w:date="2017-01-12T11:05:00Z">
              <w:rPr/>
            </w:rPrChange>
          </w:rPr>
          <w:t xml:space="preserve">The </w:t>
        </w:r>
      </w:ins>
      <w:ins w:id="76" w:author="Jeffrey Naber" w:date="2017-01-12T11:05:00Z">
        <w:r w:rsidR="00F378A3" w:rsidRPr="00F378A3">
          <w:rPr>
            <w:rFonts w:ascii="Times New Roman" w:hAnsi="Times New Roman" w:cs="Times New Roman"/>
            <w:b/>
            <w:sz w:val="28"/>
            <w:szCs w:val="28"/>
            <w:rPrChange w:id="77" w:author="Jeffrey Naber" w:date="2017-01-12T11:05:00Z">
              <w:rPr>
                <w:sz w:val="28"/>
                <w:szCs w:val="28"/>
              </w:rPr>
            </w:rPrChange>
          </w:rPr>
          <w:t>P</w:t>
        </w:r>
      </w:ins>
      <w:ins w:id="78" w:author="Andrew Cohen" w:date="2017-01-12T09:31:00Z">
        <w:del w:id="79" w:author="Jeffrey Naber" w:date="2017-01-12T11:05:00Z">
          <w:r w:rsidRPr="00F378A3" w:rsidDel="00F378A3">
            <w:rPr>
              <w:rFonts w:ascii="Times New Roman" w:hAnsi="Times New Roman" w:cs="Times New Roman"/>
              <w:b/>
              <w:sz w:val="28"/>
              <w:szCs w:val="28"/>
              <w:rPrChange w:id="80" w:author="Jeffrey Naber" w:date="2017-01-12T11:05:00Z">
                <w:rPr/>
              </w:rPrChange>
            </w:rPr>
            <w:delText>p</w:delText>
          </w:r>
        </w:del>
        <w:r w:rsidRPr="00F378A3">
          <w:rPr>
            <w:rFonts w:ascii="Times New Roman" w:hAnsi="Times New Roman" w:cs="Times New Roman"/>
            <w:b/>
            <w:sz w:val="28"/>
            <w:szCs w:val="28"/>
            <w:rPrChange w:id="81" w:author="Jeffrey Naber" w:date="2017-01-12T11:05:00Z">
              <w:rPr/>
            </w:rPrChange>
          </w:rPr>
          <w:t>rogr</w:t>
        </w:r>
      </w:ins>
      <w:ins w:id="82" w:author="Andrew Cohen" w:date="2017-01-12T09:32:00Z">
        <w:r w:rsidRPr="00F378A3">
          <w:rPr>
            <w:rFonts w:ascii="Times New Roman" w:hAnsi="Times New Roman" w:cs="Times New Roman"/>
            <w:b/>
            <w:sz w:val="28"/>
            <w:szCs w:val="28"/>
            <w:rPrChange w:id="83" w:author="Jeffrey Naber" w:date="2017-01-12T11:05:00Z">
              <w:rPr/>
            </w:rPrChange>
          </w:rPr>
          <w:t>a</w:t>
        </w:r>
      </w:ins>
      <w:ins w:id="84" w:author="Andrew Cohen" w:date="2017-01-12T09:31:00Z">
        <w:r w:rsidRPr="00F378A3">
          <w:rPr>
            <w:rFonts w:ascii="Times New Roman" w:hAnsi="Times New Roman" w:cs="Times New Roman"/>
            <w:b/>
            <w:sz w:val="28"/>
            <w:szCs w:val="28"/>
            <w:rPrChange w:id="85" w:author="Jeffrey Naber" w:date="2017-01-12T11:05:00Z">
              <w:rPr/>
            </w:rPrChange>
          </w:rPr>
          <w:t xml:space="preserve">mming </w:t>
        </w:r>
        <w:del w:id="86" w:author="Jeffrey Naber" w:date="2017-01-12T11:05:00Z">
          <w:r w:rsidRPr="00F378A3" w:rsidDel="00F378A3">
            <w:rPr>
              <w:rFonts w:ascii="Times New Roman" w:hAnsi="Times New Roman" w:cs="Times New Roman"/>
              <w:b/>
              <w:sz w:val="28"/>
              <w:szCs w:val="28"/>
              <w:rPrChange w:id="87" w:author="Jeffrey Naber" w:date="2017-01-12T11:05:00Z">
                <w:rPr/>
              </w:rPrChange>
            </w:rPr>
            <w:delText>s</w:delText>
          </w:r>
        </w:del>
      </w:ins>
      <w:ins w:id="88" w:author="Jeffrey Naber" w:date="2017-01-12T11:05:00Z">
        <w:r w:rsidR="00F378A3" w:rsidRPr="00F378A3">
          <w:rPr>
            <w:rFonts w:ascii="Times New Roman" w:hAnsi="Times New Roman" w:cs="Times New Roman"/>
            <w:b/>
            <w:sz w:val="28"/>
            <w:szCs w:val="28"/>
            <w:rPrChange w:id="89" w:author="Jeffrey Naber" w:date="2017-01-12T11:05:00Z">
              <w:rPr>
                <w:sz w:val="28"/>
                <w:szCs w:val="28"/>
              </w:rPr>
            </w:rPrChange>
          </w:rPr>
          <w:t>S</w:t>
        </w:r>
      </w:ins>
      <w:ins w:id="90" w:author="Andrew Cohen" w:date="2017-01-12T09:31:00Z">
        <w:r w:rsidRPr="00F378A3">
          <w:rPr>
            <w:rFonts w:ascii="Times New Roman" w:hAnsi="Times New Roman" w:cs="Times New Roman"/>
            <w:b/>
            <w:sz w:val="28"/>
            <w:szCs w:val="28"/>
            <w:rPrChange w:id="91" w:author="Jeffrey Naber" w:date="2017-01-12T11:05:00Z">
              <w:rPr/>
            </w:rPrChange>
          </w:rPr>
          <w:t xml:space="preserve">kills </w:t>
        </w:r>
        <w:del w:id="92" w:author="Jeffrey Naber" w:date="2017-01-12T11:05:00Z">
          <w:r w:rsidRPr="00F378A3" w:rsidDel="00F378A3">
            <w:rPr>
              <w:rFonts w:ascii="Times New Roman" w:hAnsi="Times New Roman" w:cs="Times New Roman"/>
              <w:b/>
              <w:sz w:val="28"/>
              <w:szCs w:val="28"/>
              <w:rPrChange w:id="93" w:author="Jeffrey Naber" w:date="2017-01-12T11:05:00Z">
                <w:rPr/>
              </w:rPrChange>
            </w:rPr>
            <w:delText>y</w:delText>
          </w:r>
        </w:del>
      </w:ins>
      <w:ins w:id="94" w:author="Jeffrey Naber" w:date="2017-01-12T11:05:00Z">
        <w:r w:rsidR="00F378A3" w:rsidRPr="00F378A3">
          <w:rPr>
            <w:rFonts w:ascii="Times New Roman" w:hAnsi="Times New Roman" w:cs="Times New Roman"/>
            <w:b/>
            <w:sz w:val="28"/>
            <w:szCs w:val="28"/>
            <w:rPrChange w:id="95" w:author="Jeffrey Naber" w:date="2017-01-12T11:05:00Z">
              <w:rPr>
                <w:sz w:val="28"/>
                <w:szCs w:val="28"/>
              </w:rPr>
            </w:rPrChange>
          </w:rPr>
          <w:t>Y</w:t>
        </w:r>
      </w:ins>
      <w:ins w:id="96" w:author="Andrew Cohen" w:date="2017-01-12T09:31:00Z">
        <w:r w:rsidRPr="00F378A3">
          <w:rPr>
            <w:rFonts w:ascii="Times New Roman" w:hAnsi="Times New Roman" w:cs="Times New Roman"/>
            <w:b/>
            <w:sz w:val="28"/>
            <w:szCs w:val="28"/>
            <w:rPrChange w:id="97" w:author="Jeffrey Naber" w:date="2017-01-12T11:05:00Z">
              <w:rPr/>
            </w:rPrChange>
          </w:rPr>
          <w:t xml:space="preserve">ou </w:t>
        </w:r>
      </w:ins>
      <w:ins w:id="98" w:author="Jeffrey Naber" w:date="2017-01-12T11:05:00Z">
        <w:r w:rsidR="00F378A3" w:rsidRPr="00F378A3">
          <w:rPr>
            <w:rFonts w:ascii="Times New Roman" w:hAnsi="Times New Roman" w:cs="Times New Roman"/>
            <w:b/>
            <w:sz w:val="28"/>
            <w:szCs w:val="28"/>
            <w:rPrChange w:id="99" w:author="Jeffrey Naber" w:date="2017-01-12T11:05:00Z">
              <w:rPr>
                <w:sz w:val="28"/>
                <w:szCs w:val="28"/>
              </w:rPr>
            </w:rPrChange>
          </w:rPr>
          <w:t>W</w:t>
        </w:r>
      </w:ins>
      <w:ins w:id="100" w:author="Andrew Cohen" w:date="2017-01-12T09:31:00Z">
        <w:del w:id="101" w:author="Jeffrey Naber" w:date="2017-01-12T11:05:00Z">
          <w:r w:rsidRPr="00F378A3" w:rsidDel="00F378A3">
            <w:rPr>
              <w:rFonts w:ascii="Times New Roman" w:hAnsi="Times New Roman" w:cs="Times New Roman"/>
              <w:b/>
              <w:sz w:val="28"/>
              <w:szCs w:val="28"/>
              <w:rPrChange w:id="102" w:author="Jeffrey Naber" w:date="2017-01-12T11:05:00Z">
                <w:rPr/>
              </w:rPrChange>
            </w:rPr>
            <w:delText>w</w:delText>
          </w:r>
        </w:del>
        <w:r w:rsidRPr="00F378A3">
          <w:rPr>
            <w:rFonts w:ascii="Times New Roman" w:hAnsi="Times New Roman" w:cs="Times New Roman"/>
            <w:b/>
            <w:sz w:val="28"/>
            <w:szCs w:val="28"/>
            <w:rPrChange w:id="103" w:author="Jeffrey Naber" w:date="2017-01-12T11:05:00Z">
              <w:rPr/>
            </w:rPrChange>
          </w:rPr>
          <w:t xml:space="preserve">ill </w:t>
        </w:r>
        <w:del w:id="104" w:author="Jeffrey Naber" w:date="2017-01-12T11:05:00Z">
          <w:r w:rsidRPr="00F378A3" w:rsidDel="00F378A3">
            <w:rPr>
              <w:rFonts w:ascii="Times New Roman" w:hAnsi="Times New Roman" w:cs="Times New Roman"/>
              <w:b/>
              <w:sz w:val="28"/>
              <w:szCs w:val="28"/>
              <w:rPrChange w:id="105" w:author="Jeffrey Naber" w:date="2017-01-12T11:05:00Z">
                <w:rPr/>
              </w:rPrChange>
            </w:rPr>
            <w:delText>d</w:delText>
          </w:r>
        </w:del>
      </w:ins>
      <w:ins w:id="106" w:author="Jeffrey Naber" w:date="2017-01-12T11:05:00Z">
        <w:r w:rsidR="00F378A3" w:rsidRPr="00F378A3">
          <w:rPr>
            <w:rFonts w:ascii="Times New Roman" w:hAnsi="Times New Roman" w:cs="Times New Roman"/>
            <w:b/>
            <w:sz w:val="28"/>
            <w:szCs w:val="28"/>
            <w:rPrChange w:id="107" w:author="Jeffrey Naber" w:date="2017-01-12T11:05:00Z">
              <w:rPr>
                <w:sz w:val="28"/>
                <w:szCs w:val="28"/>
              </w:rPr>
            </w:rPrChange>
          </w:rPr>
          <w:t>D</w:t>
        </w:r>
      </w:ins>
      <w:ins w:id="108" w:author="Andrew Cohen" w:date="2017-01-12T09:31:00Z">
        <w:r w:rsidRPr="00F378A3">
          <w:rPr>
            <w:rFonts w:ascii="Times New Roman" w:hAnsi="Times New Roman" w:cs="Times New Roman"/>
            <w:b/>
            <w:sz w:val="28"/>
            <w:szCs w:val="28"/>
            <w:rPrChange w:id="109" w:author="Jeffrey Naber" w:date="2017-01-12T11:05:00Z">
              <w:rPr/>
            </w:rPrChange>
          </w:rPr>
          <w:t>evelop</w:t>
        </w:r>
      </w:ins>
    </w:p>
    <w:p w14:paraId="52B8053E" w14:textId="77777777" w:rsidR="00F378A3" w:rsidRDefault="00504658" w:rsidP="002C0FF8">
      <w:pPr>
        <w:pStyle w:val="NormalWeb"/>
        <w:spacing w:line="360" w:lineRule="auto"/>
        <w:rPr>
          <w:ins w:id="110" w:author="Jeffrey Naber" w:date="2017-01-12T11:06:00Z"/>
        </w:rPr>
      </w:pPr>
      <w:r>
        <w:t xml:space="preserve">Conducting </w:t>
      </w:r>
      <w:r w:rsidR="00526E0C">
        <w:t>economics research</w:t>
      </w:r>
      <w:r>
        <w:t xml:space="preserve"> requires </w:t>
      </w:r>
      <w:r w:rsidR="00A2155F">
        <w:t xml:space="preserve">both </w:t>
      </w:r>
      <w:r>
        <w:t>an understanding of theoretical concepts</w:t>
      </w:r>
      <w:del w:id="111" w:author="Jeffrey Naber" w:date="2017-01-12T11:05:00Z">
        <w:r w:rsidR="0067530E" w:rsidDel="00F378A3">
          <w:delText>,</w:delText>
        </w:r>
      </w:del>
      <w:r w:rsidR="00A2155F">
        <w:t xml:space="preserve"> and</w:t>
      </w:r>
      <w:r>
        <w:t xml:space="preserve"> practical knowledge </w:t>
      </w:r>
      <w:r w:rsidR="00526E0C">
        <w:t>of</w:t>
      </w:r>
      <w:r w:rsidR="00A2155F">
        <w:t xml:space="preserve"> </w:t>
      </w:r>
      <w:r>
        <w:t xml:space="preserve">empirical </w:t>
      </w:r>
      <w:r w:rsidR="00526E0C">
        <w:t>methods</w:t>
      </w:r>
      <w:r>
        <w:t>.</w:t>
      </w:r>
      <w:r w:rsidR="00526E0C">
        <w:t xml:space="preserve"> </w:t>
      </w:r>
      <w:ins w:id="112" w:author="Jeffrey Naber" w:date="2017-01-12T11:06:00Z">
        <w:r w:rsidR="00F378A3">
          <w:t xml:space="preserve">For most students, their previous work in econometrics and financial topics focused on the theory.  This class is meant to help students develop their empirical skills.  </w:t>
        </w:r>
      </w:ins>
    </w:p>
    <w:p w14:paraId="3D9A7922" w14:textId="6D6FEF22" w:rsidR="00526E0C" w:rsidRDefault="00526E0C" w:rsidP="002C0FF8">
      <w:pPr>
        <w:pStyle w:val="NormalWeb"/>
        <w:spacing w:line="360" w:lineRule="auto"/>
      </w:pPr>
      <w:r>
        <w:t>Today most empirical work in conducted using statistical</w:t>
      </w:r>
      <w:del w:id="113" w:author="Jeffrey Naber" w:date="2017-01-12T11:08:00Z">
        <w:r w:rsidDel="00F378A3">
          <w:delText xml:space="preserve"> p</w:delText>
        </w:r>
      </w:del>
      <w:del w:id="114" w:author="Jeffrey Naber" w:date="2017-01-12T11:07:00Z">
        <w:r w:rsidDel="00F378A3">
          <w:delText>rogramming languages</w:delText>
        </w:r>
      </w:del>
      <w:ins w:id="115" w:author="Jeffrey Naber" w:date="2017-01-12T11:08:00Z">
        <w:r w:rsidR="00F378A3">
          <w:t xml:space="preserve"> programming languages,</w:t>
        </w:r>
      </w:ins>
      <w:r>
        <w:t xml:space="preserve"> such as Stata</w:t>
      </w:r>
      <w:ins w:id="116" w:author="Jeffrey Naber" w:date="2017-01-12T11:08:00Z">
        <w:r w:rsidR="00F378A3">
          <w:t xml:space="preserve">, </w:t>
        </w:r>
      </w:ins>
      <w:ins w:id="117" w:author="Jeffrey Naber" w:date="2017-01-12T11:09:00Z">
        <w:r w:rsidR="00F378A3">
          <w:t xml:space="preserve">R, or </w:t>
        </w:r>
      </w:ins>
      <w:del w:id="118" w:author="Jeffrey Naber" w:date="2017-01-12T11:08:00Z">
        <w:r w:rsidDel="00F378A3">
          <w:delText xml:space="preserve"> and</w:delText>
        </w:r>
      </w:del>
      <w:del w:id="119" w:author="Jeffrey Naber" w:date="2017-01-12T11:09:00Z">
        <w:r w:rsidDel="00F378A3">
          <w:delText xml:space="preserve"> </w:delText>
        </w:r>
      </w:del>
      <w:r>
        <w:t>SAS</w:t>
      </w:r>
      <w:ins w:id="120" w:author="Jeffrey Naber" w:date="2017-01-12T11:04:00Z">
        <w:r w:rsidR="00F378A3">
          <w:t xml:space="preserve">.  </w:t>
        </w:r>
      </w:ins>
      <w:del w:id="121" w:author="Jeffrey Naber" w:date="2017-01-12T11:04:00Z">
        <w:r w:rsidR="00504658" w:rsidDel="00F378A3">
          <w:delText xml:space="preserve"> </w:delText>
        </w:r>
      </w:del>
      <w:r w:rsidR="00504658">
        <w:t>In this course, students will learn how to use</w:t>
      </w:r>
      <w:ins w:id="122" w:author="Jeffrey Naber" w:date="2017-01-12T11:07:00Z">
        <w:r w:rsidR="00F378A3">
          <w:t xml:space="preserve"> </w:t>
        </w:r>
      </w:ins>
      <w:del w:id="123" w:author="Jeffrey Naber" w:date="2017-01-12T11:07:00Z">
        <w:r w:rsidR="00504658" w:rsidDel="00F378A3">
          <w:delText xml:space="preserve"> on</w:delText>
        </w:r>
        <w:r w:rsidR="00CA4555" w:rsidDel="00F378A3">
          <w:delText xml:space="preserve">e </w:delText>
        </w:r>
      </w:del>
      <w:del w:id="124" w:author="Jeffrey Naber" w:date="2017-01-12T11:04:00Z">
        <w:r w:rsidR="00CA4555" w:rsidDel="00F378A3">
          <w:delText>such</w:delText>
        </w:r>
      </w:del>
      <w:ins w:id="125" w:author="Jeffrey Naber" w:date="2017-01-12T11:04:00Z">
        <w:r w:rsidR="00F378A3">
          <w:t xml:space="preserve">the </w:t>
        </w:r>
      </w:ins>
      <w:ins w:id="126" w:author="Jeffrey Naber" w:date="2017-01-12T11:08:00Z">
        <w:r w:rsidR="00F378A3">
          <w:t>programming language</w:t>
        </w:r>
      </w:ins>
      <w:del w:id="127" w:author="Jeffrey Naber" w:date="2017-01-12T11:04:00Z">
        <w:r w:rsidR="00CA4555" w:rsidDel="00F378A3">
          <w:delText xml:space="preserve"> </w:delText>
        </w:r>
      </w:del>
      <w:del w:id="128" w:author="Jeffrey Naber" w:date="2017-01-12T11:08:00Z">
        <w:r w:rsidR="00CA4555" w:rsidDel="00F378A3">
          <w:delText>language</w:delText>
        </w:r>
      </w:del>
      <w:del w:id="129" w:author="Jeffrey Naber" w:date="2017-01-12T11:04:00Z">
        <w:r w:rsidR="00CA4555" w:rsidDel="00F378A3">
          <w:delText>,</w:delText>
        </w:r>
      </w:del>
      <w:r w:rsidR="00CA4555">
        <w:t xml:space="preserve"> R</w:t>
      </w:r>
      <w:del w:id="130" w:author="Jeffrey Naber" w:date="2017-01-12T11:04:00Z">
        <w:r w:rsidR="00CA4555" w:rsidDel="00F378A3">
          <w:delText>,</w:delText>
        </w:r>
      </w:del>
      <w:r w:rsidR="00CA4555">
        <w:t xml:space="preserve"> as a means </w:t>
      </w:r>
      <w:r w:rsidR="00504658">
        <w:t>o</w:t>
      </w:r>
      <w:r w:rsidR="00CA4555">
        <w:t>f</w:t>
      </w:r>
      <w:r w:rsidR="00504658">
        <w:t xml:space="preserve"> building their empirical toolkit.  </w:t>
      </w:r>
      <w:r w:rsidR="00516A65" w:rsidRPr="004C41DD">
        <w:t>R</w:t>
      </w:r>
      <w:ins w:id="131" w:author="Jeffrey Naber" w:date="2017-01-12T11:10:00Z">
        <w:r w:rsidR="00F378A3">
          <w:t xml:space="preserve"> is a free, open source programming language which </w:t>
        </w:r>
      </w:ins>
      <w:del w:id="132" w:author="Jeffrey Naber" w:date="2017-01-12T11:10:00Z">
        <w:r w:rsidR="00516A65" w:rsidRPr="004C41DD" w:rsidDel="00F378A3">
          <w:delText xml:space="preserve"> </w:delText>
        </w:r>
      </w:del>
      <w:r w:rsidR="00516A65" w:rsidRPr="004C41DD">
        <w:t>has become one of the leading languages in data science</w:t>
      </w:r>
      <w:ins w:id="133" w:author="Jeffrey Naber" w:date="2017-01-12T11:10:00Z">
        <w:r w:rsidR="00F378A3">
          <w:t xml:space="preserve"> and </w:t>
        </w:r>
      </w:ins>
      <w:del w:id="134" w:author="Jeffrey Naber" w:date="2017-01-12T11:10:00Z">
        <w:r w:rsidR="00516A65" w:rsidRPr="004C41DD" w:rsidDel="00F378A3">
          <w:delText xml:space="preserve"> and </w:delText>
        </w:r>
      </w:del>
      <w:r w:rsidR="00516A65" w:rsidRPr="004C41DD">
        <w:t>statistics</w:t>
      </w:r>
      <w:ins w:id="135" w:author="Jeffrey Naber" w:date="2017-01-12T11:10:00Z">
        <w:r w:rsidR="00F378A3">
          <w:t>, including the field of economics.</w:t>
        </w:r>
      </w:ins>
      <w:del w:id="136" w:author="Jeffrey Naber" w:date="2017-01-12T11:10:00Z">
        <w:r w:rsidR="00022616" w:rsidDel="00F378A3">
          <w:delText xml:space="preserve"> and </w:delText>
        </w:r>
        <w:r w:rsidDel="00F378A3">
          <w:delText xml:space="preserve">therefore a very valuable </w:delText>
        </w:r>
        <w:r w:rsidR="00022616" w:rsidDel="00F378A3">
          <w:delText>programming language to learn</w:delText>
        </w:r>
        <w:r w:rsidR="00516A65" w:rsidRPr="004C41DD" w:rsidDel="00F378A3">
          <w:delText xml:space="preserve">. </w:delText>
        </w:r>
        <w:r w:rsidR="00743016" w:rsidDel="00F378A3">
          <w:delText>R</w:delText>
        </w:r>
        <w:r w:rsidR="00CA4555" w:rsidDel="00F378A3">
          <w:delText xml:space="preserve"> is </w:delText>
        </w:r>
        <w:r w:rsidR="00743016" w:rsidDel="00F378A3">
          <w:delText xml:space="preserve">a </w:delText>
        </w:r>
        <w:r w:rsidR="00CA4555" w:rsidDel="00F378A3">
          <w:delText>free</w:delText>
        </w:r>
        <w:r w:rsidR="00743016" w:rsidDel="00F378A3">
          <w:delText xml:space="preserve"> software environment </w:delText>
        </w:r>
        <w:r w:rsidDel="00F378A3">
          <w:delText>used by a variety of fields including economics.</w:delText>
        </w:r>
      </w:del>
    </w:p>
    <w:p w14:paraId="0671E5F0" w14:textId="7D8087E3" w:rsidR="007D2AB3" w:rsidRDefault="00393142" w:rsidP="00217044">
      <w:pPr>
        <w:pStyle w:val="NormalWeb"/>
        <w:spacing w:line="360" w:lineRule="auto"/>
        <w:rPr>
          <w:ins w:id="137" w:author="Andrew Cohen" w:date="2017-01-12T09:50:00Z"/>
        </w:rPr>
      </w:pPr>
      <w:r w:rsidRPr="00824BB3">
        <w:t>Th</w:t>
      </w:r>
      <w:r w:rsidR="00526E0C">
        <w:t>is</w:t>
      </w:r>
      <w:r w:rsidRPr="00824BB3">
        <w:t xml:space="preserve"> course presents </w:t>
      </w:r>
      <w:r w:rsidR="007D2AB3">
        <w:t>the fundamental</w:t>
      </w:r>
      <w:ins w:id="138" w:author="William Ampeh" w:date="2017-01-13T08:26:00Z">
        <w:r w:rsidR="00917920">
          <w:t>s</w:t>
        </w:r>
      </w:ins>
      <w:r w:rsidR="007D2AB3">
        <w:t xml:space="preserve"> of data analysis</w:t>
      </w:r>
      <w:r w:rsidRPr="00824BB3">
        <w:t xml:space="preserve"> using R</w:t>
      </w:r>
      <w:r w:rsidR="0086389F">
        <w:t xml:space="preserve">, with </w:t>
      </w:r>
      <w:r w:rsidRPr="00824BB3">
        <w:t>emphas</w:t>
      </w:r>
      <w:r w:rsidR="00CA309E">
        <w:t>i</w:t>
      </w:r>
      <w:r w:rsidR="00A2155F">
        <w:t>s</w:t>
      </w:r>
      <w:r w:rsidRPr="00824BB3">
        <w:t xml:space="preserve"> </w:t>
      </w:r>
      <w:r w:rsidR="00824BB3" w:rsidRPr="00824BB3">
        <w:t xml:space="preserve">on </w:t>
      </w:r>
      <w:r w:rsidR="007D2AB3">
        <w:t>economics applications</w:t>
      </w:r>
      <w:ins w:id="139" w:author="Jeffrey Naber" w:date="2017-01-12T11:11:00Z">
        <w:r w:rsidR="00F378A3">
          <w:t xml:space="preserve">, including financial </w:t>
        </w:r>
      </w:ins>
      <w:ins w:id="140" w:author="William Ampeh" w:date="2017-01-13T08:26:00Z">
        <w:r w:rsidR="00917920">
          <w:t xml:space="preserve">literacy </w:t>
        </w:r>
      </w:ins>
      <w:ins w:id="141" w:author="Jeffrey Naber" w:date="2017-01-12T11:11:00Z">
        <w:r w:rsidR="00F378A3">
          <w:t>topics</w:t>
        </w:r>
      </w:ins>
      <w:r w:rsidR="007D2AB3">
        <w:t>. This course is an opportunity for students to apply many of the</w:t>
      </w:r>
      <w:ins w:id="142" w:author="Jeffrey Naber" w:date="2017-01-12T11:11:00Z">
        <w:r w:rsidR="00F378A3">
          <w:t xml:space="preserve"> theoretical</w:t>
        </w:r>
      </w:ins>
      <w:r w:rsidR="007D2AB3">
        <w:t xml:space="preserve"> concepts covered in earlier econometric courses</w:t>
      </w:r>
      <w:ins w:id="143" w:author="Jeffrey Naber" w:date="2017-01-12T11:11:00Z">
        <w:r w:rsidR="00F378A3">
          <w:t xml:space="preserve"> in a practical way</w:t>
        </w:r>
      </w:ins>
      <w:r w:rsidR="007D2AB3">
        <w:t>.</w:t>
      </w:r>
      <w:r w:rsidR="007D2AB3" w:rsidRPr="00824BB3">
        <w:t xml:space="preserve"> </w:t>
      </w:r>
      <w:ins w:id="144" w:author="Jeffrey Naber" w:date="2017-01-12T11:11:00Z">
        <w:r w:rsidR="00F378A3">
          <w:t xml:space="preserve"> </w:t>
        </w:r>
      </w:ins>
      <w:del w:id="145" w:author="Jeffrey Naber" w:date="2017-01-12T11:11:00Z">
        <w:r w:rsidR="007D2AB3" w:rsidDel="00F378A3">
          <w:delText xml:space="preserve">Through </w:delText>
        </w:r>
      </w:del>
      <w:ins w:id="146" w:author="Jeffrey Naber" w:date="2017-01-12T11:11:00Z">
        <w:r w:rsidR="00F378A3">
          <w:t xml:space="preserve">During </w:t>
        </w:r>
      </w:ins>
      <w:r w:rsidR="007D2AB3">
        <w:t>the course</w:t>
      </w:r>
      <w:del w:id="147" w:author="Jeffrey Naber" w:date="2017-01-12T11:11:00Z">
        <w:r w:rsidR="007D2AB3" w:rsidDel="00F378A3">
          <w:delText xml:space="preserve"> you</w:delText>
        </w:r>
      </w:del>
      <w:ins w:id="148" w:author="Jeffrey Naber" w:date="2017-01-12T11:11:00Z">
        <w:r w:rsidR="00F378A3">
          <w:t xml:space="preserve"> students</w:t>
        </w:r>
      </w:ins>
      <w:r w:rsidR="007D2AB3">
        <w:t xml:space="preserve"> will improve </w:t>
      </w:r>
      <w:del w:id="149" w:author="Jeffrey Naber" w:date="2017-01-12T11:12:00Z">
        <w:r w:rsidR="007D2AB3" w:rsidDel="00F378A3">
          <w:delText>your</w:delText>
        </w:r>
      </w:del>
      <w:ins w:id="150" w:author="Jeffrey Naber" w:date="2017-01-12T11:12:00Z">
        <w:r w:rsidR="00F378A3">
          <w:t>their</w:t>
        </w:r>
      </w:ins>
      <w:r w:rsidR="007D2AB3">
        <w:t xml:space="preserve"> financial literacy and general problem solving skills through lectures, homework, and projects. By the end of the semester </w:t>
      </w:r>
      <w:del w:id="151" w:author="Jeffrey Naber" w:date="2017-01-12T11:12:00Z">
        <w:r w:rsidR="007D2AB3" w:rsidDel="00F378A3">
          <w:delText xml:space="preserve">your </w:delText>
        </w:r>
      </w:del>
      <w:ins w:id="152" w:author="Jeffrey Naber" w:date="2017-01-12T11:12:00Z">
        <w:r w:rsidR="00F378A3">
          <w:t xml:space="preserve">students </w:t>
        </w:r>
      </w:ins>
      <w:r w:rsidR="007D2AB3">
        <w:t xml:space="preserve">will be able to use </w:t>
      </w:r>
      <w:del w:id="153" w:author="Jeffrey Naber" w:date="2017-01-12T11:12:00Z">
        <w:r w:rsidR="007D2AB3" w:rsidDel="00F378A3">
          <w:delText>your</w:delText>
        </w:r>
      </w:del>
      <w:ins w:id="154" w:author="Jeffrey Naber" w:date="2017-01-12T11:12:00Z">
        <w:r w:rsidR="00F378A3">
          <w:t>their</w:t>
        </w:r>
      </w:ins>
      <w:r w:rsidR="007D2AB3">
        <w:t xml:space="preserve"> knowledge of R to clean a data set, combine data from different </w:t>
      </w:r>
      <w:r w:rsidR="007D2AB3">
        <w:lastRenderedPageBreak/>
        <w:t xml:space="preserve">sources, uncover patterns and insights in data, make predictions using statistical methods and communicate your finding through the use of tables, plots, and clear and concise prose. </w:t>
      </w:r>
    </w:p>
    <w:p w14:paraId="399336C1" w14:textId="77777777" w:rsidR="00360CB6" w:rsidRPr="00A8292A" w:rsidRDefault="00360CB6" w:rsidP="00360CB6">
      <w:pPr>
        <w:spacing w:before="100" w:beforeAutospacing="1" w:after="100" w:afterAutospacing="1" w:line="360" w:lineRule="auto"/>
        <w:rPr>
          <w:moveTo w:id="155" w:author="Andrew Cohen" w:date="2017-01-12T09:50:00Z"/>
          <w:rFonts w:ascii="Times New Roman" w:hAnsi="Times New Roman" w:cs="Times New Roman"/>
          <w:sz w:val="24"/>
          <w:szCs w:val="24"/>
        </w:rPr>
      </w:pPr>
      <w:moveToRangeStart w:id="156" w:author="Andrew Cohen" w:date="2017-01-12T09:50:00Z" w:name="move471977933"/>
      <w:moveTo w:id="157" w:author="Andrew Cohen" w:date="2017-01-12T09:50:00Z">
        <w:r w:rsidRPr="00A8292A">
          <w:rPr>
            <w:rFonts w:ascii="Times New Roman" w:hAnsi="Times New Roman" w:cs="Times New Roman"/>
            <w:sz w:val="24"/>
            <w:szCs w:val="24"/>
          </w:rPr>
          <w:t xml:space="preserve">After completing this course, </w:t>
        </w:r>
        <w:r>
          <w:rPr>
            <w:rFonts w:ascii="Times New Roman" w:hAnsi="Times New Roman" w:cs="Times New Roman"/>
            <w:sz w:val="24"/>
            <w:szCs w:val="24"/>
          </w:rPr>
          <w:t>students will be able to use R as a data analysis tool to:</w:t>
        </w:r>
      </w:moveTo>
    </w:p>
    <w:p w14:paraId="5FA84A2D" w14:textId="77777777" w:rsidR="00360CB6" w:rsidRPr="00A8292A" w:rsidRDefault="00360CB6" w:rsidP="00360CB6">
      <w:pPr>
        <w:pStyle w:val="ListParagraph"/>
        <w:numPr>
          <w:ilvl w:val="0"/>
          <w:numId w:val="6"/>
        </w:numPr>
        <w:spacing w:line="360" w:lineRule="auto"/>
        <w:rPr>
          <w:moveTo w:id="158" w:author="Andrew Cohen" w:date="2017-01-12T09:50:00Z"/>
          <w:rFonts w:ascii="Times New Roman" w:hAnsi="Times New Roman" w:cs="Times New Roman"/>
          <w:sz w:val="24"/>
          <w:szCs w:val="24"/>
        </w:rPr>
      </w:pPr>
      <w:moveTo w:id="159" w:author="Andrew Cohen" w:date="2017-01-12T09:50:00Z">
        <w:r w:rsidRPr="00A8292A">
          <w:rPr>
            <w:rFonts w:ascii="Times New Roman" w:hAnsi="Times New Roman" w:cs="Times New Roman"/>
            <w:sz w:val="24"/>
            <w:szCs w:val="24"/>
          </w:rPr>
          <w:t>Create, read, modify and store R datasets</w:t>
        </w:r>
      </w:moveTo>
    </w:p>
    <w:p w14:paraId="563285CD" w14:textId="77777777" w:rsidR="00360CB6" w:rsidRPr="00A8292A" w:rsidRDefault="00360CB6" w:rsidP="00360CB6">
      <w:pPr>
        <w:pStyle w:val="ListParagraph"/>
        <w:numPr>
          <w:ilvl w:val="0"/>
          <w:numId w:val="6"/>
        </w:numPr>
        <w:spacing w:line="360" w:lineRule="auto"/>
        <w:rPr>
          <w:moveTo w:id="160" w:author="Andrew Cohen" w:date="2017-01-12T09:50:00Z"/>
          <w:rFonts w:ascii="Times New Roman" w:hAnsi="Times New Roman" w:cs="Times New Roman"/>
          <w:sz w:val="24"/>
          <w:szCs w:val="24"/>
        </w:rPr>
      </w:pPr>
      <w:moveTo w:id="161" w:author="Andrew Cohen" w:date="2017-01-12T09:50:00Z">
        <w:r w:rsidRPr="00A8292A">
          <w:rPr>
            <w:rFonts w:ascii="Times New Roman" w:hAnsi="Times New Roman" w:cs="Times New Roman"/>
            <w:sz w:val="24"/>
            <w:szCs w:val="24"/>
          </w:rPr>
          <w:t xml:space="preserve">Use available R packages and write </w:t>
        </w:r>
        <w:r>
          <w:rPr>
            <w:rFonts w:ascii="Times New Roman" w:hAnsi="Times New Roman" w:cs="Times New Roman"/>
            <w:sz w:val="24"/>
            <w:szCs w:val="24"/>
          </w:rPr>
          <w:t xml:space="preserve">custom </w:t>
        </w:r>
        <w:r w:rsidRPr="00A8292A">
          <w:rPr>
            <w:rFonts w:ascii="Times New Roman" w:hAnsi="Times New Roman" w:cs="Times New Roman"/>
            <w:sz w:val="24"/>
            <w:szCs w:val="24"/>
          </w:rPr>
          <w:t xml:space="preserve">functions </w:t>
        </w:r>
      </w:moveTo>
    </w:p>
    <w:p w14:paraId="6B43E110" w14:textId="77777777" w:rsidR="00360CB6" w:rsidRPr="00A8292A" w:rsidRDefault="00360CB6" w:rsidP="00360CB6">
      <w:pPr>
        <w:pStyle w:val="ListParagraph"/>
        <w:numPr>
          <w:ilvl w:val="0"/>
          <w:numId w:val="6"/>
        </w:numPr>
        <w:spacing w:line="360" w:lineRule="auto"/>
        <w:rPr>
          <w:moveTo w:id="162" w:author="Andrew Cohen" w:date="2017-01-12T09:50:00Z"/>
          <w:rFonts w:ascii="Times New Roman" w:hAnsi="Times New Roman" w:cs="Times New Roman"/>
          <w:sz w:val="24"/>
          <w:szCs w:val="24"/>
        </w:rPr>
      </w:pPr>
      <w:moveTo w:id="163" w:author="Andrew Cohen" w:date="2017-01-12T09:50:00Z">
        <w:r w:rsidRPr="00A8292A">
          <w:rPr>
            <w:rFonts w:ascii="Times New Roman" w:hAnsi="Times New Roman" w:cs="Times New Roman"/>
            <w:sz w:val="24"/>
            <w:szCs w:val="24"/>
          </w:rPr>
          <w:t xml:space="preserve">Create figures and plots </w:t>
        </w:r>
      </w:moveTo>
    </w:p>
    <w:p w14:paraId="261E099E" w14:textId="77777777" w:rsidR="00360CB6" w:rsidRPr="00A8292A" w:rsidRDefault="00360CB6" w:rsidP="00360CB6">
      <w:pPr>
        <w:pStyle w:val="ListParagraph"/>
        <w:numPr>
          <w:ilvl w:val="0"/>
          <w:numId w:val="6"/>
        </w:numPr>
        <w:spacing w:line="360" w:lineRule="auto"/>
        <w:rPr>
          <w:moveTo w:id="164" w:author="Andrew Cohen" w:date="2017-01-12T09:50:00Z"/>
          <w:rFonts w:ascii="Times New Roman" w:hAnsi="Times New Roman" w:cs="Times New Roman"/>
          <w:sz w:val="24"/>
          <w:szCs w:val="24"/>
        </w:rPr>
      </w:pPr>
      <w:moveTo w:id="165" w:author="Andrew Cohen" w:date="2017-01-12T09:50:00Z">
        <w:r w:rsidRPr="00A8292A">
          <w:rPr>
            <w:rFonts w:ascii="Times New Roman" w:hAnsi="Times New Roman" w:cs="Times New Roman"/>
            <w:sz w:val="24"/>
            <w:szCs w:val="24"/>
          </w:rPr>
          <w:t xml:space="preserve">Perform </w:t>
        </w:r>
        <w:r w:rsidRPr="00D66643">
          <w:rPr>
            <w:rFonts w:ascii="Times New Roman" w:hAnsi="Times New Roman" w:cs="Times New Roman"/>
            <w:sz w:val="24"/>
            <w:szCs w:val="24"/>
          </w:rPr>
          <w:t>e</w:t>
        </w:r>
        <w:r w:rsidRPr="00D66643">
          <w:rPr>
            <w:rStyle w:val="st"/>
            <w:rFonts w:ascii="Times New Roman" w:hAnsi="Times New Roman" w:cs="Times New Roman"/>
            <w:sz w:val="24"/>
            <w:szCs w:val="24"/>
          </w:rPr>
          <w:t xml:space="preserve">fficient dataset manipulation </w:t>
        </w:r>
      </w:moveTo>
    </w:p>
    <w:p w14:paraId="6963ADF7" w14:textId="77777777" w:rsidR="00360CB6" w:rsidRPr="00A8292A" w:rsidRDefault="00360CB6" w:rsidP="00360CB6">
      <w:pPr>
        <w:pStyle w:val="ListParagraph"/>
        <w:numPr>
          <w:ilvl w:val="0"/>
          <w:numId w:val="6"/>
        </w:numPr>
        <w:spacing w:line="360" w:lineRule="auto"/>
        <w:rPr>
          <w:moveTo w:id="166" w:author="Andrew Cohen" w:date="2017-01-12T09:50:00Z"/>
          <w:rFonts w:ascii="Times New Roman" w:hAnsi="Times New Roman" w:cs="Times New Roman"/>
          <w:sz w:val="24"/>
          <w:szCs w:val="24"/>
        </w:rPr>
      </w:pPr>
      <w:moveTo w:id="167" w:author="Andrew Cohen" w:date="2017-01-12T09:50:00Z">
        <w:r w:rsidRPr="00A8292A">
          <w:rPr>
            <w:rFonts w:ascii="Times New Roman" w:hAnsi="Times New Roman" w:cs="Times New Roman"/>
            <w:sz w:val="24"/>
            <w:szCs w:val="24"/>
          </w:rPr>
          <w:t xml:space="preserve">Perform and interpret multiple linear regression </w:t>
        </w:r>
      </w:moveTo>
    </w:p>
    <w:p w14:paraId="3015C615" w14:textId="77777777" w:rsidR="00360CB6" w:rsidRDefault="00360CB6" w:rsidP="00360CB6">
      <w:pPr>
        <w:pStyle w:val="ListParagraph"/>
        <w:numPr>
          <w:ilvl w:val="0"/>
          <w:numId w:val="6"/>
        </w:numPr>
        <w:spacing w:line="360" w:lineRule="auto"/>
        <w:rPr>
          <w:moveTo w:id="168" w:author="Andrew Cohen" w:date="2017-01-12T09:50:00Z"/>
          <w:rFonts w:ascii="Times New Roman" w:hAnsi="Times New Roman" w:cs="Times New Roman"/>
          <w:sz w:val="24"/>
          <w:szCs w:val="24"/>
        </w:rPr>
      </w:pPr>
      <w:moveTo w:id="169" w:author="Andrew Cohen" w:date="2017-01-12T09:50:00Z">
        <w:r>
          <w:rPr>
            <w:rFonts w:ascii="Times New Roman" w:hAnsi="Times New Roman" w:cs="Times New Roman"/>
            <w:sz w:val="24"/>
            <w:szCs w:val="24"/>
          </w:rPr>
          <w:t>C</w:t>
        </w:r>
        <w:r w:rsidRPr="00562796">
          <w:rPr>
            <w:rFonts w:ascii="Times New Roman" w:hAnsi="Times New Roman" w:cs="Times New Roman"/>
            <w:sz w:val="24"/>
            <w:szCs w:val="24"/>
          </w:rPr>
          <w:t xml:space="preserve">reate, manage and share reproducible project files using R markdown packages  </w:t>
        </w:r>
      </w:moveTo>
    </w:p>
    <w:moveToRangeEnd w:id="156"/>
    <w:p w14:paraId="74F6C291" w14:textId="77777777" w:rsidR="00360CB6" w:rsidRPr="00360CB6" w:rsidRDefault="00360CB6" w:rsidP="00217044">
      <w:pPr>
        <w:pStyle w:val="NormalWeb"/>
        <w:spacing w:line="360" w:lineRule="auto"/>
        <w:rPr>
          <w:ins w:id="170" w:author="Andrew Cohen" w:date="2017-01-12T09:29:00Z"/>
          <w:b/>
          <w:rPrChange w:id="171" w:author="Andrew Cohen" w:date="2017-01-12T09:50:00Z">
            <w:rPr>
              <w:ins w:id="172" w:author="Andrew Cohen" w:date="2017-01-12T09:29:00Z"/>
            </w:rPr>
          </w:rPrChange>
        </w:rPr>
      </w:pPr>
    </w:p>
    <w:p w14:paraId="112A8A2A" w14:textId="1A0DDB08" w:rsidR="00E27966" w:rsidRPr="00947215" w:rsidRDefault="00E27966" w:rsidP="00E27966">
      <w:pPr>
        <w:pStyle w:val="NormalWeb"/>
        <w:spacing w:line="360" w:lineRule="auto"/>
        <w:rPr>
          <w:ins w:id="173" w:author="Andrew Cohen" w:date="2017-01-12T09:29:00Z"/>
          <w:b/>
          <w:sz w:val="28"/>
          <w:szCs w:val="28"/>
          <w:rPrChange w:id="174" w:author="Jeffrey Naber" w:date="2017-01-12T11:12:00Z">
            <w:rPr>
              <w:ins w:id="175" w:author="Andrew Cohen" w:date="2017-01-12T09:29:00Z"/>
              <w:i/>
            </w:rPr>
          </w:rPrChange>
        </w:rPr>
      </w:pPr>
      <w:ins w:id="176" w:author="Andrew Cohen" w:date="2017-01-12T09:33:00Z">
        <w:r w:rsidRPr="00947215">
          <w:rPr>
            <w:b/>
            <w:sz w:val="28"/>
            <w:szCs w:val="28"/>
            <w:rPrChange w:id="177" w:author="Jeffrey Naber" w:date="2017-01-12T11:12:00Z">
              <w:rPr>
                <w:i/>
              </w:rPr>
            </w:rPrChange>
          </w:rPr>
          <w:t>How we</w:t>
        </w:r>
      </w:ins>
      <w:ins w:id="178" w:author="Andrew Cohen" w:date="2017-01-12T09:32:00Z">
        <w:r w:rsidRPr="00947215">
          <w:rPr>
            <w:b/>
            <w:sz w:val="28"/>
            <w:szCs w:val="28"/>
            <w:rPrChange w:id="179" w:author="Jeffrey Naber" w:date="2017-01-12T11:12:00Z">
              <w:rPr>
                <w:i/>
              </w:rPr>
            </w:rPrChange>
          </w:rPr>
          <w:t xml:space="preserve"> </w:t>
        </w:r>
      </w:ins>
      <w:ins w:id="180" w:author="Jeffrey Naber" w:date="2017-01-12T11:12:00Z">
        <w:r w:rsidR="00947215">
          <w:rPr>
            <w:b/>
            <w:sz w:val="28"/>
            <w:szCs w:val="28"/>
          </w:rPr>
          <w:t>L</w:t>
        </w:r>
      </w:ins>
      <w:ins w:id="181" w:author="Andrew Cohen" w:date="2017-01-12T09:32:00Z">
        <w:del w:id="182" w:author="Jeffrey Naber" w:date="2017-01-12T11:12:00Z">
          <w:r w:rsidRPr="00947215" w:rsidDel="00947215">
            <w:rPr>
              <w:b/>
              <w:sz w:val="28"/>
              <w:szCs w:val="28"/>
              <w:rPrChange w:id="183" w:author="Jeffrey Naber" w:date="2017-01-12T11:12:00Z">
                <w:rPr>
                  <w:i/>
                </w:rPr>
              </w:rPrChange>
            </w:rPr>
            <w:delText>l</w:delText>
          </w:r>
        </w:del>
        <w:r w:rsidRPr="00947215">
          <w:rPr>
            <w:b/>
            <w:sz w:val="28"/>
            <w:szCs w:val="28"/>
            <w:rPrChange w:id="184" w:author="Jeffrey Naber" w:date="2017-01-12T11:12:00Z">
              <w:rPr>
                <w:i/>
              </w:rPr>
            </w:rPrChange>
          </w:rPr>
          <w:t xml:space="preserve">earn </w:t>
        </w:r>
        <w:del w:id="185" w:author="Jeffrey Naber" w:date="2017-01-12T11:12:00Z">
          <w:r w:rsidRPr="00947215" w:rsidDel="00947215">
            <w:rPr>
              <w:b/>
              <w:sz w:val="28"/>
              <w:szCs w:val="28"/>
              <w:rPrChange w:id="186" w:author="Jeffrey Naber" w:date="2017-01-12T11:12:00Z">
                <w:rPr>
                  <w:i/>
                </w:rPr>
              </w:rPrChange>
            </w:rPr>
            <w:delText>p</w:delText>
          </w:r>
        </w:del>
      </w:ins>
      <w:ins w:id="187" w:author="Jeffrey Naber" w:date="2017-01-12T11:12:00Z">
        <w:r w:rsidR="00947215">
          <w:rPr>
            <w:b/>
            <w:sz w:val="28"/>
            <w:szCs w:val="28"/>
          </w:rPr>
          <w:t>P</w:t>
        </w:r>
      </w:ins>
      <w:ins w:id="188" w:author="Andrew Cohen" w:date="2017-01-12T09:32:00Z">
        <w:r w:rsidRPr="00947215">
          <w:rPr>
            <w:b/>
            <w:sz w:val="28"/>
            <w:szCs w:val="28"/>
            <w:rPrChange w:id="189" w:author="Jeffrey Naber" w:date="2017-01-12T11:12:00Z">
              <w:rPr>
                <w:i/>
              </w:rPr>
            </w:rPrChange>
          </w:rPr>
          <w:t xml:space="preserve">rogramming </w:t>
        </w:r>
        <w:del w:id="190" w:author="Jeffrey Naber" w:date="2017-01-12T11:12:00Z">
          <w:r w:rsidRPr="00947215" w:rsidDel="00947215">
            <w:rPr>
              <w:b/>
              <w:sz w:val="28"/>
              <w:szCs w:val="28"/>
              <w:rPrChange w:id="191" w:author="Jeffrey Naber" w:date="2017-01-12T11:12:00Z">
                <w:rPr>
                  <w:i/>
                </w:rPr>
              </w:rPrChange>
            </w:rPr>
            <w:delText>s</w:delText>
          </w:r>
        </w:del>
      </w:ins>
      <w:ins w:id="192" w:author="Jeffrey Naber" w:date="2017-01-12T11:12:00Z">
        <w:r w:rsidR="00947215">
          <w:rPr>
            <w:b/>
            <w:sz w:val="28"/>
            <w:szCs w:val="28"/>
          </w:rPr>
          <w:t>S</w:t>
        </w:r>
      </w:ins>
      <w:ins w:id="193" w:author="Andrew Cohen" w:date="2017-01-12T09:32:00Z">
        <w:r w:rsidRPr="00947215">
          <w:rPr>
            <w:b/>
            <w:sz w:val="28"/>
            <w:szCs w:val="28"/>
            <w:rPrChange w:id="194" w:author="Jeffrey Naber" w:date="2017-01-12T11:12:00Z">
              <w:rPr>
                <w:i/>
              </w:rPr>
            </w:rPrChange>
          </w:rPr>
          <w:t>kills</w:t>
        </w:r>
      </w:ins>
    </w:p>
    <w:p w14:paraId="280316FF" w14:textId="1D0E4E1D" w:rsidR="00E27966" w:rsidRDefault="00E27966" w:rsidP="00E27966">
      <w:pPr>
        <w:pStyle w:val="NormalWeb"/>
        <w:spacing w:line="360" w:lineRule="auto"/>
        <w:rPr>
          <w:ins w:id="195" w:author="Andrew Cohen" w:date="2017-01-12T09:29:00Z"/>
        </w:rPr>
      </w:pPr>
      <w:ins w:id="196" w:author="Andrew Cohen" w:date="2017-01-12T09:29:00Z">
        <w:del w:id="197" w:author="Jeffrey Naber" w:date="2017-01-12T11:13:00Z">
          <w:r w:rsidDel="00947215">
            <w:delText>Statistical p</w:delText>
          </w:r>
        </w:del>
      </w:ins>
      <w:ins w:id="198" w:author="Jeffrey Naber" w:date="2017-01-12T11:13:00Z">
        <w:r w:rsidR="00947215">
          <w:t>P</w:t>
        </w:r>
      </w:ins>
      <w:ins w:id="199" w:author="Andrew Cohen" w:date="2017-01-12T09:29:00Z">
        <w:r>
          <w:t>rogramming</w:t>
        </w:r>
      </w:ins>
      <w:ins w:id="200" w:author="Jeffrey Naber" w:date="2017-01-12T11:13:00Z">
        <w:r w:rsidR="00947215">
          <w:t xml:space="preserve"> packages are often referred to as “languages”, and like learning any new language, they </w:t>
        </w:r>
      </w:ins>
      <w:ins w:id="201" w:author="Andrew Cohen" w:date="2017-01-12T09:29:00Z">
        <w:del w:id="202" w:author="Jeffrey Naber" w:date="2017-01-12T11:13:00Z">
          <w:r w:rsidDel="00947215">
            <w:delText xml:space="preserve"> </w:delText>
          </w:r>
        </w:del>
        <w:r>
          <w:t>can be intimidating at first</w:t>
        </w:r>
        <w:del w:id="203" w:author="Jeffrey Naber" w:date="2017-01-12T11:13:00Z">
          <w:r w:rsidDel="00947215">
            <w:delText>, feeling almost like learning a foreign language</w:delText>
          </w:r>
        </w:del>
        <w:r>
          <w:t>.  At its heart, however, statistical programming involves developing a particular discipline, or logical scheme, for working with data.  The specific language (or syntax) implements the logical scheme; if you understand the ideas underlying statistical programming, you can often go to any number of sources to pin down the correct syntax</w:t>
        </w:r>
      </w:ins>
      <w:ins w:id="204" w:author="Jeffrey Naber" w:date="2017-01-12T11:14:00Z">
        <w:r w:rsidR="00947215">
          <w:t xml:space="preserve"> regardless of the specific language used</w:t>
        </w:r>
      </w:ins>
      <w:ins w:id="205" w:author="Andrew Cohen" w:date="2017-01-12T09:29:00Z">
        <w:r>
          <w:t>.</w:t>
        </w:r>
      </w:ins>
    </w:p>
    <w:p w14:paraId="1995EEC9" w14:textId="51113A83" w:rsidR="00E27966" w:rsidRDefault="00947215" w:rsidP="00E27966">
      <w:pPr>
        <w:pStyle w:val="NormalWeb"/>
        <w:spacing w:line="360" w:lineRule="auto"/>
        <w:rPr>
          <w:ins w:id="206" w:author="Andrew Cohen" w:date="2017-01-12T09:29:00Z"/>
        </w:rPr>
      </w:pPr>
      <w:ins w:id="207" w:author="Jeffrey Naber" w:date="2017-01-12T11:16:00Z">
        <w:r>
          <w:t>Like all economic research</w:t>
        </w:r>
      </w:ins>
      <w:ins w:id="208" w:author="Jeffrey Naber" w:date="2017-01-12T11:14:00Z">
        <w:r>
          <w:t xml:space="preserve">, </w:t>
        </w:r>
      </w:ins>
      <w:ins w:id="209" w:author="Andrew Cohen" w:date="2017-01-12T09:29:00Z">
        <w:del w:id="210" w:author="Jeffrey Naber" w:date="2017-01-12T11:14:00Z">
          <w:r w:rsidR="00E27966" w:rsidDel="00947215">
            <w:delText>P</w:delText>
          </w:r>
        </w:del>
      </w:ins>
      <w:ins w:id="211" w:author="Jeffrey Naber" w:date="2017-01-12T11:14:00Z">
        <w:r>
          <w:t>p</w:t>
        </w:r>
      </w:ins>
      <w:ins w:id="212" w:author="Andrew Cohen" w:date="2017-01-12T09:29:00Z">
        <w:r w:rsidR="00E27966">
          <w:t xml:space="preserve">rogramming is also an exercise in trial and error as well as detective work.  Programs </w:t>
        </w:r>
        <w:del w:id="213" w:author="Jeffrey Naber" w:date="2017-01-12T11:15:00Z">
          <w:r w:rsidR="00E27966" w:rsidDel="00947215">
            <w:delText>often</w:delText>
          </w:r>
        </w:del>
      </w:ins>
      <w:ins w:id="214" w:author="Jeffrey Naber" w:date="2017-01-12T11:15:00Z">
        <w:r>
          <w:t>rarely</w:t>
        </w:r>
      </w:ins>
      <w:ins w:id="215" w:author="Andrew Cohen" w:date="2017-01-12T09:29:00Z">
        <w:del w:id="216" w:author="Jeffrey Naber" w:date="2017-01-12T11:15:00Z">
          <w:r w:rsidR="00E27966" w:rsidDel="00947215">
            <w:delText xml:space="preserve"> don’t</w:delText>
          </w:r>
        </w:del>
        <w:r w:rsidR="00E27966">
          <w:t xml:space="preserve"> work </w:t>
        </w:r>
        <w:del w:id="217" w:author="Jeffrey Naber" w:date="2017-01-12T11:15:00Z">
          <w:r w:rsidR="00E27966" w:rsidDel="00947215">
            <w:delText>at</w:delText>
          </w:r>
        </w:del>
      </w:ins>
      <w:ins w:id="218" w:author="Jeffrey Naber" w:date="2017-01-12T11:15:00Z">
        <w:r>
          <w:t>on</w:t>
        </w:r>
      </w:ins>
      <w:ins w:id="219" w:author="Andrew Cohen" w:date="2017-01-12T09:29:00Z">
        <w:r w:rsidR="00E27966">
          <w:t xml:space="preserve"> </w:t>
        </w:r>
      </w:ins>
      <w:ins w:id="220" w:author="Jeffrey Naber" w:date="2017-01-12T11:15:00Z">
        <w:r>
          <w:t xml:space="preserve">the </w:t>
        </w:r>
      </w:ins>
      <w:ins w:id="221" w:author="Andrew Cohen" w:date="2017-01-12T09:29:00Z">
        <w:r w:rsidR="00E27966">
          <w:t xml:space="preserve">first </w:t>
        </w:r>
      </w:ins>
      <w:ins w:id="222" w:author="Jeffrey Naber" w:date="2017-01-12T11:15:00Z">
        <w:r>
          <w:t xml:space="preserve">pass, </w:t>
        </w:r>
      </w:ins>
      <w:ins w:id="223" w:author="Andrew Cohen" w:date="2017-01-12T09:29:00Z">
        <w:r w:rsidR="00E27966">
          <w:t xml:space="preserve">and require us to </w:t>
        </w:r>
      </w:ins>
      <w:ins w:id="224" w:author="Jeffrey Naber" w:date="2017-01-12T11:16:00Z">
        <w:r>
          <w:t xml:space="preserve">investigate the code, </w:t>
        </w:r>
      </w:ins>
      <w:ins w:id="225" w:author="Andrew Cohen" w:date="2017-01-12T09:29:00Z">
        <w:r w:rsidR="00E27966">
          <w:t>make changes, re-run the program</w:t>
        </w:r>
      </w:ins>
      <w:ins w:id="226" w:author="Jeffrey Naber" w:date="2017-01-12T11:16:00Z">
        <w:r>
          <w:t>, and repeat until the code produces the expected results</w:t>
        </w:r>
      </w:ins>
      <w:ins w:id="227" w:author="Andrew Cohen" w:date="2017-01-12T09:29:00Z">
        <w:del w:id="228" w:author="Jeffrey Naber" w:date="2017-01-12T11:16:00Z">
          <w:r w:rsidR="00E27966" w:rsidDel="00947215">
            <w:delText xml:space="preserve"> and see if alleviates the issues, dig deeper, etc… </w:delText>
          </w:r>
        </w:del>
      </w:ins>
      <w:ins w:id="229" w:author="Jeffrey Naber" w:date="2017-01-12T11:16:00Z">
        <w:r>
          <w:t>.</w:t>
        </w:r>
      </w:ins>
      <w:ins w:id="230" w:author="Andrew Cohen" w:date="2017-01-12T09:29:00Z">
        <w:r w:rsidR="00E27966">
          <w:t xml:space="preserve"> </w:t>
        </w:r>
      </w:ins>
      <w:ins w:id="231" w:author="Jeffrey Naber" w:date="2017-01-12T11:16:00Z">
        <w:r>
          <w:t xml:space="preserve"> </w:t>
        </w:r>
      </w:ins>
      <w:ins w:id="232" w:author="Andrew Cohen" w:date="2017-01-12T09:29:00Z">
        <w:r w:rsidR="00E27966">
          <w:t xml:space="preserve">This is true for all programmers, and </w:t>
        </w:r>
        <w:del w:id="233" w:author="Jeffrey Naber" w:date="2017-01-12T11:17:00Z">
          <w:r w:rsidR="00E27966" w:rsidDel="00947215">
            <w:delText xml:space="preserve">so, as </w:delText>
          </w:r>
        </w:del>
        <w:r w:rsidR="00E27966">
          <w:t>students</w:t>
        </w:r>
        <w:del w:id="234" w:author="Jeffrey Naber" w:date="2017-01-12T11:17:00Z">
          <w:r w:rsidR="00E27966" w:rsidDel="00947215">
            <w:delText xml:space="preserve">, you </w:delText>
          </w:r>
        </w:del>
      </w:ins>
      <w:ins w:id="235" w:author="Jeffrey Naber" w:date="2017-01-12T11:17:00Z">
        <w:r>
          <w:t xml:space="preserve"> </w:t>
        </w:r>
      </w:ins>
      <w:ins w:id="236" w:author="Andrew Cohen" w:date="2017-01-12T09:29:00Z">
        <w:r w:rsidR="00E27966">
          <w:t xml:space="preserve">should view </w:t>
        </w:r>
        <w:del w:id="237" w:author="Jeffrey Naber" w:date="2017-01-12T11:17:00Z">
          <w:r w:rsidR="00E27966" w:rsidDel="00947215">
            <w:delText>your</w:delText>
          </w:r>
        </w:del>
      </w:ins>
      <w:ins w:id="238" w:author="Jeffrey Naber" w:date="2017-01-12T11:17:00Z">
        <w:r>
          <w:t>their</w:t>
        </w:r>
      </w:ins>
      <w:ins w:id="239" w:author="Andrew Cohen" w:date="2017-01-12T09:29:00Z">
        <w:r w:rsidR="00E27966">
          <w:t xml:space="preserve"> hands-on experience of resolving bugs as part of </w:t>
        </w:r>
        <w:del w:id="240" w:author="Jeffrey Naber" w:date="2017-01-12T11:17:00Z">
          <w:r w:rsidR="00E27966" w:rsidDel="00947215">
            <w:delText>your</w:delText>
          </w:r>
        </w:del>
      </w:ins>
      <w:ins w:id="241" w:author="Jeffrey Naber" w:date="2017-01-12T11:17:00Z">
        <w:r>
          <w:t>their</w:t>
        </w:r>
      </w:ins>
      <w:ins w:id="242" w:author="Andrew Cohen" w:date="2017-01-12T09:29:00Z">
        <w:r w:rsidR="00E27966">
          <w:t xml:space="preserve"> initiation into the club.</w:t>
        </w:r>
      </w:ins>
    </w:p>
    <w:p w14:paraId="27F646B3" w14:textId="54020699" w:rsidR="00E27966" w:rsidRDefault="00E27966" w:rsidP="00E27966">
      <w:pPr>
        <w:pStyle w:val="NormalWeb"/>
        <w:spacing w:line="360" w:lineRule="auto"/>
        <w:rPr>
          <w:ins w:id="243" w:author="Andrew Cohen" w:date="2017-01-12T09:29:00Z"/>
        </w:rPr>
      </w:pPr>
      <w:ins w:id="244" w:author="Andrew Cohen" w:date="2017-01-12T09:33:00Z">
        <w:r>
          <w:t xml:space="preserve">It’s also worth noting that </w:t>
        </w:r>
      </w:ins>
      <w:ins w:id="245" w:author="Andrew Cohen" w:date="2017-01-12T09:29:00Z">
        <w:r>
          <w:t xml:space="preserve">all of the instructors and TAs have been in every student’s shoes as beginning programmers.  The course is taught in a set of digestible modules.  One warning though, the modules build upon one another, so it is critical to ensure that you have mastered the </w:t>
        </w:r>
        <w:r>
          <w:lastRenderedPageBreak/>
          <w:t>prior week’s content (that means completing the homework and asking for help as needed) before each course meeting.  The good news, perhaps the best news, is that you have the help of a group of supportive instructors that are invested in your success.</w:t>
        </w:r>
      </w:ins>
    </w:p>
    <w:p w14:paraId="55B49D2A" w14:textId="77777777" w:rsidR="007E5ED6" w:rsidRDefault="007E5ED6" w:rsidP="007E5ED6">
      <w:pPr>
        <w:rPr>
          <w:moveTo w:id="246" w:author="Jeffrey Naber" w:date="2017-01-12T10:54:00Z"/>
          <w:rFonts w:ascii="Times New Roman" w:hAnsi="Times New Roman" w:cs="Times New Roman"/>
          <w:b/>
          <w:sz w:val="28"/>
          <w:szCs w:val="28"/>
        </w:rPr>
      </w:pPr>
      <w:moveToRangeStart w:id="247" w:author="Jeffrey Naber" w:date="2017-01-12T10:54:00Z" w:name="move471981784"/>
      <w:moveTo w:id="248" w:author="Jeffrey Naber" w:date="2017-01-12T10:54:00Z">
        <w:r>
          <w:rPr>
            <w:rFonts w:ascii="Times New Roman" w:hAnsi="Times New Roman" w:cs="Times New Roman"/>
            <w:b/>
            <w:sz w:val="28"/>
            <w:szCs w:val="28"/>
          </w:rPr>
          <w:t>Instructor Team</w:t>
        </w:r>
      </w:moveTo>
    </w:p>
    <w:p w14:paraId="0CFE343F" w14:textId="77777777" w:rsidR="007E5ED6" w:rsidRDefault="007E5ED6" w:rsidP="007E5ED6">
      <w:pPr>
        <w:pStyle w:val="NormalWeb"/>
        <w:spacing w:line="360" w:lineRule="auto"/>
        <w:rPr>
          <w:moveTo w:id="249" w:author="Jeffrey Naber" w:date="2017-01-12T10:54:00Z"/>
        </w:rPr>
      </w:pPr>
      <w:moveTo w:id="250" w:author="Jeffrey Naber" w:date="2017-01-12T10:54:00Z">
        <w:r>
          <w:t xml:space="preserve">More than 30 members of the Federal Reserve Board’s staff are involved in the course in one form or another.  William Ampeh, a Lead Technology Analyst at the Federal Reserve Board, developed the course content with a team of other Federal Reserve staff, </w:t>
        </w:r>
        <w:r w:rsidRPr="00562586">
          <w:rPr>
            <w:color w:val="000000" w:themeColor="text1"/>
          </w:rPr>
          <w:t>and will lead the class sessions</w:t>
        </w:r>
        <w:r>
          <w:t>.</w:t>
        </w:r>
        <w:r>
          <w:rPr>
            <w:sz w:val="16"/>
            <w:szCs w:val="16"/>
          </w:rPr>
          <w:t xml:space="preserve">  </w:t>
        </w:r>
        <w:r>
          <w:t xml:space="preserve">Andrew Cohen, an Assistant Director at the Federal Reserve Board and Adjunct Professor in the Howard Economics Department is responsible for content related to financial literacy and will also coordinate logistics for the course.  </w:t>
        </w:r>
      </w:moveTo>
    </w:p>
    <w:p w14:paraId="0F26FC27" w14:textId="0D28B8CE" w:rsidR="007E5ED6" w:rsidRPr="00677B10" w:rsidRDefault="007E5ED6" w:rsidP="007E5ED6">
      <w:pPr>
        <w:pStyle w:val="NormalWeb"/>
        <w:spacing w:line="360" w:lineRule="auto"/>
        <w:rPr>
          <w:moveTo w:id="251" w:author="Jeffrey Naber" w:date="2017-01-12T10:54:00Z"/>
          <w:sz w:val="16"/>
          <w:szCs w:val="16"/>
        </w:rPr>
      </w:pPr>
      <w:moveTo w:id="252" w:author="Jeffrey Naber" w:date="2017-01-12T10:54:00Z">
        <w:r>
          <w:t>More important to the success of the course is the team of Federal Reserve analysts and research assistants that serve as lecturers and teaching assistants (TAs).  During course meetings, a number of TAs will circulate among students to provide them with assistance on various in-class exercises.  They will also hold weekly office hours on the Howard campus, and will be available to communicate via an online Piazza website.  In addition, a handful of Federal Reserve economists will deliver lectures on financial literacy topics and students will also be paired with an economist to discuss their research projects with.</w:t>
        </w:r>
      </w:moveTo>
    </w:p>
    <w:moveToRangeEnd w:id="247"/>
    <w:p w14:paraId="5741C4DF" w14:textId="1CFE94B3" w:rsidR="00E27966" w:rsidDel="00947215" w:rsidRDefault="00E27966" w:rsidP="00217044">
      <w:pPr>
        <w:pStyle w:val="NormalWeb"/>
        <w:spacing w:line="360" w:lineRule="auto"/>
        <w:rPr>
          <w:del w:id="253" w:author="Jeffrey Naber" w:date="2017-01-12T11:17:00Z"/>
        </w:rPr>
      </w:pPr>
    </w:p>
    <w:p w14:paraId="7B0FB2DC" w14:textId="274D9BC4" w:rsidR="00217044" w:rsidDel="00947215" w:rsidRDefault="007D2AB3" w:rsidP="00217044">
      <w:pPr>
        <w:spacing w:after="0" w:line="360" w:lineRule="auto"/>
        <w:rPr>
          <w:del w:id="254" w:author="Jeffrey Naber" w:date="2017-01-12T11:17:00Z"/>
          <w:rFonts w:ascii="Times New Roman" w:eastAsia="Times New Roman" w:hAnsi="Times New Roman" w:cs="Times New Roman"/>
          <w:b/>
          <w:bCs/>
          <w:sz w:val="28"/>
          <w:szCs w:val="28"/>
        </w:rPr>
      </w:pPr>
      <w:del w:id="255" w:author="Andrew Cohen" w:date="2017-01-12T09:50:00Z">
        <w:r w:rsidDel="00360CB6">
          <w:rPr>
            <w:rFonts w:ascii="Times New Roman" w:eastAsia="Times New Roman" w:hAnsi="Times New Roman" w:cs="Times New Roman"/>
            <w:b/>
            <w:bCs/>
            <w:sz w:val="28"/>
            <w:szCs w:val="28"/>
          </w:rPr>
          <w:delText>Learning Objectives</w:delText>
        </w:r>
      </w:del>
    </w:p>
    <w:p w14:paraId="51967444" w14:textId="6EA22377" w:rsidR="00217044" w:rsidRPr="00A8292A" w:rsidDel="00360CB6" w:rsidRDefault="00217044">
      <w:pPr>
        <w:spacing w:before="100" w:beforeAutospacing="1" w:after="0" w:afterAutospacing="1" w:line="360" w:lineRule="auto"/>
        <w:rPr>
          <w:moveFrom w:id="256" w:author="Andrew Cohen" w:date="2017-01-12T09:50:00Z"/>
          <w:rFonts w:ascii="Times New Roman" w:hAnsi="Times New Roman" w:cs="Times New Roman"/>
          <w:sz w:val="24"/>
          <w:szCs w:val="24"/>
        </w:rPr>
        <w:pPrChange w:id="257" w:author="Jeffrey Naber" w:date="2017-01-12T11:17:00Z">
          <w:pPr>
            <w:spacing w:before="100" w:beforeAutospacing="1" w:after="100" w:afterAutospacing="1" w:line="360" w:lineRule="auto"/>
          </w:pPr>
        </w:pPrChange>
      </w:pPr>
      <w:moveFromRangeStart w:id="258" w:author="Andrew Cohen" w:date="2017-01-12T09:50:00Z" w:name="move471977933"/>
      <w:moveFrom w:id="259" w:author="Andrew Cohen" w:date="2017-01-12T09:50:00Z">
        <w:r w:rsidRPr="00A8292A" w:rsidDel="00360CB6">
          <w:rPr>
            <w:rFonts w:ascii="Times New Roman" w:hAnsi="Times New Roman" w:cs="Times New Roman"/>
            <w:sz w:val="24"/>
            <w:szCs w:val="24"/>
          </w:rPr>
          <w:t xml:space="preserve">After completing this course, </w:t>
        </w:r>
        <w:r w:rsidDel="00360CB6">
          <w:rPr>
            <w:rFonts w:ascii="Times New Roman" w:hAnsi="Times New Roman" w:cs="Times New Roman"/>
            <w:sz w:val="24"/>
            <w:szCs w:val="24"/>
          </w:rPr>
          <w:t>students will be able to use R as a data analysis tool to:</w:t>
        </w:r>
      </w:moveFrom>
    </w:p>
    <w:p w14:paraId="13F74540" w14:textId="37BFC850" w:rsidR="00217044" w:rsidRPr="00A8292A" w:rsidDel="00360CB6" w:rsidRDefault="00217044" w:rsidP="00217044">
      <w:pPr>
        <w:pStyle w:val="ListParagraph"/>
        <w:numPr>
          <w:ilvl w:val="0"/>
          <w:numId w:val="6"/>
        </w:numPr>
        <w:spacing w:line="360" w:lineRule="auto"/>
        <w:rPr>
          <w:moveFrom w:id="260" w:author="Andrew Cohen" w:date="2017-01-12T09:50:00Z"/>
          <w:rFonts w:ascii="Times New Roman" w:hAnsi="Times New Roman" w:cs="Times New Roman"/>
          <w:sz w:val="24"/>
          <w:szCs w:val="24"/>
        </w:rPr>
      </w:pPr>
      <w:moveFrom w:id="261" w:author="Andrew Cohen" w:date="2017-01-12T09:50:00Z">
        <w:r w:rsidRPr="00A8292A" w:rsidDel="00360CB6">
          <w:rPr>
            <w:rFonts w:ascii="Times New Roman" w:hAnsi="Times New Roman" w:cs="Times New Roman"/>
            <w:sz w:val="24"/>
            <w:szCs w:val="24"/>
          </w:rPr>
          <w:t>Create, read, modify and store R datasets</w:t>
        </w:r>
      </w:moveFrom>
    </w:p>
    <w:p w14:paraId="102854FC" w14:textId="15F50186" w:rsidR="00217044" w:rsidRPr="00A8292A" w:rsidDel="00360CB6" w:rsidRDefault="00217044" w:rsidP="00217044">
      <w:pPr>
        <w:pStyle w:val="ListParagraph"/>
        <w:numPr>
          <w:ilvl w:val="0"/>
          <w:numId w:val="6"/>
        </w:numPr>
        <w:spacing w:line="360" w:lineRule="auto"/>
        <w:rPr>
          <w:moveFrom w:id="262" w:author="Andrew Cohen" w:date="2017-01-12T09:50:00Z"/>
          <w:rFonts w:ascii="Times New Roman" w:hAnsi="Times New Roman" w:cs="Times New Roman"/>
          <w:sz w:val="24"/>
          <w:szCs w:val="24"/>
        </w:rPr>
      </w:pPr>
      <w:moveFrom w:id="263" w:author="Andrew Cohen" w:date="2017-01-12T09:50:00Z">
        <w:r w:rsidRPr="00A8292A" w:rsidDel="00360CB6">
          <w:rPr>
            <w:rFonts w:ascii="Times New Roman" w:hAnsi="Times New Roman" w:cs="Times New Roman"/>
            <w:sz w:val="24"/>
            <w:szCs w:val="24"/>
          </w:rPr>
          <w:t xml:space="preserve">Use available R packages and write </w:t>
        </w:r>
        <w:r w:rsidDel="00360CB6">
          <w:rPr>
            <w:rFonts w:ascii="Times New Roman" w:hAnsi="Times New Roman" w:cs="Times New Roman"/>
            <w:sz w:val="24"/>
            <w:szCs w:val="24"/>
          </w:rPr>
          <w:t xml:space="preserve">custom </w:t>
        </w:r>
        <w:r w:rsidRPr="00A8292A" w:rsidDel="00360CB6">
          <w:rPr>
            <w:rFonts w:ascii="Times New Roman" w:hAnsi="Times New Roman" w:cs="Times New Roman"/>
            <w:sz w:val="24"/>
            <w:szCs w:val="24"/>
          </w:rPr>
          <w:t xml:space="preserve">functions </w:t>
        </w:r>
      </w:moveFrom>
    </w:p>
    <w:p w14:paraId="76510BE1" w14:textId="35163B0E" w:rsidR="00217044" w:rsidRPr="00A8292A" w:rsidDel="00360CB6" w:rsidRDefault="00217044" w:rsidP="00217044">
      <w:pPr>
        <w:pStyle w:val="ListParagraph"/>
        <w:numPr>
          <w:ilvl w:val="0"/>
          <w:numId w:val="6"/>
        </w:numPr>
        <w:spacing w:line="360" w:lineRule="auto"/>
        <w:rPr>
          <w:moveFrom w:id="264" w:author="Andrew Cohen" w:date="2017-01-12T09:50:00Z"/>
          <w:rFonts w:ascii="Times New Roman" w:hAnsi="Times New Roman" w:cs="Times New Roman"/>
          <w:sz w:val="24"/>
          <w:szCs w:val="24"/>
        </w:rPr>
      </w:pPr>
      <w:moveFrom w:id="265" w:author="Andrew Cohen" w:date="2017-01-12T09:50:00Z">
        <w:r w:rsidRPr="00A8292A" w:rsidDel="00360CB6">
          <w:rPr>
            <w:rFonts w:ascii="Times New Roman" w:hAnsi="Times New Roman" w:cs="Times New Roman"/>
            <w:sz w:val="24"/>
            <w:szCs w:val="24"/>
          </w:rPr>
          <w:t xml:space="preserve">Create figures and plots </w:t>
        </w:r>
      </w:moveFrom>
    </w:p>
    <w:p w14:paraId="1E41A9C1" w14:textId="6CC324A3" w:rsidR="00217044" w:rsidRPr="00A8292A" w:rsidDel="00360CB6" w:rsidRDefault="00217044" w:rsidP="00217044">
      <w:pPr>
        <w:pStyle w:val="ListParagraph"/>
        <w:numPr>
          <w:ilvl w:val="0"/>
          <w:numId w:val="6"/>
        </w:numPr>
        <w:spacing w:line="360" w:lineRule="auto"/>
        <w:rPr>
          <w:moveFrom w:id="266" w:author="Andrew Cohen" w:date="2017-01-12T09:50:00Z"/>
          <w:rFonts w:ascii="Times New Roman" w:hAnsi="Times New Roman" w:cs="Times New Roman"/>
          <w:sz w:val="24"/>
          <w:szCs w:val="24"/>
        </w:rPr>
      </w:pPr>
      <w:moveFrom w:id="267" w:author="Andrew Cohen" w:date="2017-01-12T09:50:00Z">
        <w:r w:rsidRPr="00A8292A" w:rsidDel="00360CB6">
          <w:rPr>
            <w:rFonts w:ascii="Times New Roman" w:hAnsi="Times New Roman" w:cs="Times New Roman"/>
            <w:sz w:val="24"/>
            <w:szCs w:val="24"/>
          </w:rPr>
          <w:t xml:space="preserve">Perform </w:t>
        </w:r>
        <w:r w:rsidRPr="00D66643" w:rsidDel="00360CB6">
          <w:rPr>
            <w:rFonts w:ascii="Times New Roman" w:hAnsi="Times New Roman" w:cs="Times New Roman"/>
            <w:sz w:val="24"/>
            <w:szCs w:val="24"/>
          </w:rPr>
          <w:t>e</w:t>
        </w:r>
        <w:r w:rsidRPr="00D66643" w:rsidDel="00360CB6">
          <w:rPr>
            <w:rStyle w:val="st"/>
            <w:rFonts w:ascii="Times New Roman" w:hAnsi="Times New Roman" w:cs="Times New Roman"/>
            <w:sz w:val="24"/>
            <w:szCs w:val="24"/>
          </w:rPr>
          <w:t xml:space="preserve">fficient dataset manipulation </w:t>
        </w:r>
      </w:moveFrom>
    </w:p>
    <w:p w14:paraId="581A240F" w14:textId="55C918FC" w:rsidR="00217044" w:rsidRPr="00A8292A" w:rsidDel="00360CB6" w:rsidRDefault="00217044" w:rsidP="00217044">
      <w:pPr>
        <w:pStyle w:val="ListParagraph"/>
        <w:numPr>
          <w:ilvl w:val="0"/>
          <w:numId w:val="6"/>
        </w:numPr>
        <w:spacing w:line="360" w:lineRule="auto"/>
        <w:rPr>
          <w:moveFrom w:id="268" w:author="Andrew Cohen" w:date="2017-01-12T09:50:00Z"/>
          <w:rFonts w:ascii="Times New Roman" w:hAnsi="Times New Roman" w:cs="Times New Roman"/>
          <w:sz w:val="24"/>
          <w:szCs w:val="24"/>
        </w:rPr>
      </w:pPr>
      <w:moveFrom w:id="269" w:author="Andrew Cohen" w:date="2017-01-12T09:50:00Z">
        <w:r w:rsidRPr="00A8292A" w:rsidDel="00360CB6">
          <w:rPr>
            <w:rFonts w:ascii="Times New Roman" w:hAnsi="Times New Roman" w:cs="Times New Roman"/>
            <w:sz w:val="24"/>
            <w:szCs w:val="24"/>
          </w:rPr>
          <w:t xml:space="preserve">Perform and interpret multiple linear regression </w:t>
        </w:r>
      </w:moveFrom>
    </w:p>
    <w:p w14:paraId="361AB418" w14:textId="1014470F" w:rsidR="007D2AB3" w:rsidDel="00360CB6" w:rsidRDefault="00217044" w:rsidP="00217044">
      <w:pPr>
        <w:pStyle w:val="ListParagraph"/>
        <w:numPr>
          <w:ilvl w:val="0"/>
          <w:numId w:val="6"/>
        </w:numPr>
        <w:spacing w:line="360" w:lineRule="auto"/>
        <w:rPr>
          <w:moveFrom w:id="270" w:author="Andrew Cohen" w:date="2017-01-12T09:50:00Z"/>
          <w:rFonts w:ascii="Times New Roman" w:hAnsi="Times New Roman" w:cs="Times New Roman"/>
          <w:sz w:val="24"/>
          <w:szCs w:val="24"/>
        </w:rPr>
      </w:pPr>
      <w:moveFrom w:id="271" w:author="Andrew Cohen" w:date="2017-01-12T09:50:00Z">
        <w:r w:rsidDel="00360CB6">
          <w:rPr>
            <w:rFonts w:ascii="Times New Roman" w:hAnsi="Times New Roman" w:cs="Times New Roman"/>
            <w:sz w:val="24"/>
            <w:szCs w:val="24"/>
          </w:rPr>
          <w:t>C</w:t>
        </w:r>
        <w:r w:rsidRPr="00562796" w:rsidDel="00360CB6">
          <w:rPr>
            <w:rFonts w:ascii="Times New Roman" w:hAnsi="Times New Roman" w:cs="Times New Roman"/>
            <w:sz w:val="24"/>
            <w:szCs w:val="24"/>
          </w:rPr>
          <w:t xml:space="preserve">reate, manage and share reproducible project files using R markdown packages  </w:t>
        </w:r>
      </w:moveFrom>
    </w:p>
    <w:moveFromRangeEnd w:id="258"/>
    <w:p w14:paraId="2A1C98A3" w14:textId="77777777" w:rsidR="00217044" w:rsidRPr="00217044" w:rsidRDefault="00217044" w:rsidP="00217044">
      <w:pPr>
        <w:rPr>
          <w:rFonts w:ascii="Times New Roman" w:hAnsi="Times New Roman" w:cs="Times New Roman"/>
          <w:sz w:val="24"/>
          <w:szCs w:val="24"/>
        </w:rPr>
      </w:pPr>
    </w:p>
    <w:p w14:paraId="57104C22" w14:textId="77777777" w:rsidR="007D2AB3" w:rsidRPr="007D2AB3" w:rsidRDefault="007D2AB3" w:rsidP="007D2AB3">
      <w:pPr>
        <w:rPr>
          <w:rFonts w:ascii="Times New Roman" w:hAnsi="Times New Roman" w:cs="Times New Roman"/>
          <w:b/>
          <w:sz w:val="28"/>
          <w:szCs w:val="28"/>
        </w:rPr>
      </w:pPr>
      <w:r w:rsidRPr="007D2AB3">
        <w:rPr>
          <w:rFonts w:ascii="Times New Roman" w:hAnsi="Times New Roman" w:cs="Times New Roman"/>
          <w:b/>
          <w:sz w:val="28"/>
          <w:szCs w:val="28"/>
        </w:rPr>
        <w:t>Course Structure</w:t>
      </w:r>
    </w:p>
    <w:p w14:paraId="1A8124F9" w14:textId="77777777" w:rsidR="00E27966" w:rsidRPr="00E27966" w:rsidRDefault="007D2AB3" w:rsidP="00E27966">
      <w:pPr>
        <w:pStyle w:val="ListParagraph"/>
        <w:numPr>
          <w:ilvl w:val="0"/>
          <w:numId w:val="8"/>
        </w:numPr>
        <w:spacing w:line="360" w:lineRule="auto"/>
        <w:rPr>
          <w:rFonts w:ascii="Times New Roman" w:hAnsi="Times New Roman" w:cs="Times New Roman"/>
          <w:b/>
          <w:sz w:val="24"/>
          <w:szCs w:val="24"/>
        </w:rPr>
      </w:pPr>
      <w:r w:rsidRPr="007D2AB3">
        <w:rPr>
          <w:rFonts w:ascii="Times New Roman" w:hAnsi="Times New Roman" w:cs="Times New Roman"/>
          <w:b/>
          <w:sz w:val="24"/>
          <w:szCs w:val="24"/>
        </w:rPr>
        <w:t>Lectures</w:t>
      </w:r>
      <w:r w:rsidRPr="007D2AB3">
        <w:rPr>
          <w:rFonts w:ascii="Times New Roman" w:hAnsi="Times New Roman" w:cs="Times New Roman"/>
          <w:sz w:val="24"/>
          <w:szCs w:val="24"/>
        </w:rPr>
        <w:t xml:space="preserve"> </w:t>
      </w:r>
      <w:r w:rsidRPr="007D2AB3">
        <w:rPr>
          <w:rFonts w:ascii="Times New Roman" w:hAnsi="Times New Roman" w:cs="Times New Roman"/>
          <w:b/>
          <w:sz w:val="24"/>
          <w:szCs w:val="24"/>
        </w:rPr>
        <w:t xml:space="preserve">– </w:t>
      </w:r>
      <w:r w:rsidRPr="007D2AB3">
        <w:rPr>
          <w:rFonts w:ascii="Times New Roman" w:hAnsi="Times New Roman" w:cs="Times New Roman"/>
          <w:sz w:val="24"/>
          <w:szCs w:val="24"/>
        </w:rPr>
        <w:t xml:space="preserve">Lectures will be held Fridays from 9:15 am to 12:15 p.m. Class time will </w:t>
      </w:r>
      <w:r w:rsidRPr="007D2AB3">
        <w:rPr>
          <w:rFonts w:ascii="Times New Roman" w:hAnsi="Times New Roman" w:cs="Times New Roman"/>
          <w:color w:val="000000" w:themeColor="text1"/>
          <w:sz w:val="24"/>
          <w:szCs w:val="24"/>
        </w:rPr>
        <w:t xml:space="preserve">include </w:t>
      </w:r>
      <w:r w:rsidRPr="007D2AB3">
        <w:rPr>
          <w:rFonts w:ascii="Times New Roman" w:hAnsi="Times New Roman" w:cs="Times New Roman"/>
          <w:sz w:val="24"/>
          <w:szCs w:val="24"/>
        </w:rPr>
        <w:t xml:space="preserve">lectures and labs with Federal Reserve Board staff.  </w:t>
      </w:r>
      <w:r w:rsidRPr="007D2AB3">
        <w:rPr>
          <w:rFonts w:ascii="Times New Roman" w:hAnsi="Times New Roman" w:cs="Times New Roman"/>
          <w:b/>
          <w:sz w:val="24"/>
          <w:szCs w:val="24"/>
          <w:u w:val="single"/>
        </w:rPr>
        <w:t>Class will meet in the Federal Reverse Board’s building at 1801 K-Street, NW. Washington, DC.</w:t>
      </w:r>
      <w:r w:rsidRPr="007D2AB3">
        <w:rPr>
          <w:rFonts w:ascii="Times New Roman" w:hAnsi="Times New Roman" w:cs="Times New Roman"/>
          <w:sz w:val="24"/>
          <w:szCs w:val="24"/>
        </w:rPr>
        <w:t xml:space="preserve"> </w:t>
      </w:r>
      <w:del w:id="272" w:author="Andrew Cohen" w:date="2017-01-12T09:34:00Z">
        <w:r w:rsidRPr="007D2AB3" w:rsidDel="00E27966">
          <w:rPr>
            <w:rFonts w:ascii="Times New Roman" w:hAnsi="Times New Roman" w:cs="Times New Roman"/>
            <w:sz w:val="24"/>
            <w:szCs w:val="24"/>
          </w:rPr>
          <w:delText>(</w:delText>
        </w:r>
        <w:r w:rsidRPr="007D2AB3" w:rsidDel="00E27966">
          <w:rPr>
            <w:rFonts w:ascii="Times New Roman" w:hAnsi="Times New Roman" w:cs="Times New Roman"/>
            <w:i/>
            <w:sz w:val="24"/>
            <w:szCs w:val="24"/>
          </w:rPr>
          <w:delText>Metro reimbursement to and from Shaw/Howard stop to Farragut North to students, will be paid in a lump sum in May</w:delText>
        </w:r>
        <w:r w:rsidRPr="007D2AB3" w:rsidDel="00E27966">
          <w:rPr>
            <w:rFonts w:ascii="Times New Roman" w:hAnsi="Times New Roman" w:cs="Times New Roman"/>
            <w:sz w:val="24"/>
            <w:szCs w:val="24"/>
          </w:rPr>
          <w:delText xml:space="preserve">). </w:delText>
        </w:r>
      </w:del>
    </w:p>
    <w:p w14:paraId="6C1E7A67" w14:textId="67741FE0" w:rsidR="007D2AB3" w:rsidRPr="00E27966" w:rsidRDefault="007D2AB3" w:rsidP="00E27966">
      <w:pPr>
        <w:pStyle w:val="ListParagraph"/>
        <w:numPr>
          <w:ilvl w:val="1"/>
          <w:numId w:val="8"/>
        </w:numPr>
        <w:spacing w:line="360" w:lineRule="auto"/>
        <w:rPr>
          <w:ins w:id="273" w:author="Andrew Cohen" w:date="2017-01-12T09:36:00Z"/>
          <w:rFonts w:ascii="Times New Roman" w:hAnsi="Times New Roman" w:cs="Times New Roman"/>
          <w:b/>
          <w:sz w:val="24"/>
          <w:szCs w:val="24"/>
          <w:rPrChange w:id="274" w:author="Andrew Cohen" w:date="2017-01-12T09:36:00Z">
            <w:rPr>
              <w:ins w:id="275" w:author="Andrew Cohen" w:date="2017-01-12T09:36:00Z"/>
              <w:rFonts w:ascii="Times New Roman" w:hAnsi="Times New Roman" w:cs="Times New Roman"/>
              <w:sz w:val="24"/>
              <w:szCs w:val="24"/>
            </w:rPr>
          </w:rPrChange>
        </w:rPr>
      </w:pPr>
      <w:del w:id="276" w:author="Andrew Cohen" w:date="2017-01-12T09:34:00Z">
        <w:r w:rsidRPr="007D2AB3" w:rsidDel="00E27966">
          <w:rPr>
            <w:rFonts w:ascii="Times New Roman" w:hAnsi="Times New Roman" w:cs="Times New Roman"/>
            <w:sz w:val="24"/>
            <w:szCs w:val="24"/>
          </w:rPr>
          <w:delText xml:space="preserve"> </w:delText>
        </w:r>
      </w:del>
      <w:ins w:id="277" w:author="Andrew Cohen" w:date="2017-01-12T09:35:00Z">
        <w:r w:rsidR="00E27966" w:rsidRPr="00E27966">
          <w:rPr>
            <w:rFonts w:ascii="Times New Roman" w:hAnsi="Times New Roman" w:cs="Times New Roman"/>
            <w:sz w:val="24"/>
            <w:szCs w:val="24"/>
          </w:rPr>
          <w:t xml:space="preserve">Lectures will begin promptly at 9:15 a.m.  It may take some time to pass through security and set up your laptops, so we recommend that students arrive </w:t>
        </w:r>
        <w:r w:rsidR="00E27966" w:rsidRPr="00947215">
          <w:rPr>
            <w:rFonts w:ascii="Times New Roman" w:hAnsi="Times New Roman" w:cs="Times New Roman"/>
            <w:b/>
            <w:sz w:val="24"/>
            <w:szCs w:val="24"/>
            <w:u w:val="single"/>
            <w:rPrChange w:id="278" w:author="Jeffrey Naber" w:date="2017-01-12T11:18:00Z">
              <w:rPr>
                <w:rFonts w:ascii="Times New Roman" w:hAnsi="Times New Roman" w:cs="Times New Roman"/>
                <w:sz w:val="24"/>
                <w:szCs w:val="24"/>
              </w:rPr>
            </w:rPrChange>
          </w:rPr>
          <w:t>no later than 9:00 a.m.</w:t>
        </w:r>
      </w:ins>
    </w:p>
    <w:p w14:paraId="350C276F" w14:textId="7C69914D" w:rsidR="00E27966" w:rsidRPr="00947215" w:rsidRDefault="00E27966">
      <w:pPr>
        <w:pStyle w:val="ListParagraph"/>
        <w:numPr>
          <w:ilvl w:val="1"/>
          <w:numId w:val="8"/>
        </w:numPr>
        <w:spacing w:line="360" w:lineRule="auto"/>
        <w:rPr>
          <w:rFonts w:ascii="Times New Roman" w:hAnsi="Times New Roman" w:cs="Times New Roman"/>
          <w:sz w:val="24"/>
          <w:szCs w:val="24"/>
          <w:rPrChange w:id="279" w:author="Jeffrey Naber" w:date="2017-01-12T11:18:00Z">
            <w:rPr/>
          </w:rPrChange>
        </w:rPr>
        <w:pPrChange w:id="280" w:author="Andrew Cohen" w:date="2017-01-12T09:36:00Z">
          <w:pPr>
            <w:pStyle w:val="ListParagraph"/>
            <w:numPr>
              <w:numId w:val="8"/>
            </w:numPr>
            <w:spacing w:line="360" w:lineRule="auto"/>
            <w:ind w:hanging="360"/>
          </w:pPr>
        </w:pPrChange>
      </w:pPr>
      <w:ins w:id="281" w:author="Andrew Cohen" w:date="2017-01-12T09:36:00Z">
        <w:r w:rsidRPr="00947215">
          <w:rPr>
            <w:rFonts w:ascii="Times New Roman" w:hAnsi="Times New Roman" w:cs="Times New Roman"/>
            <w:sz w:val="24"/>
            <w:szCs w:val="24"/>
            <w:rPrChange w:id="282" w:author="Jeffrey Naber" w:date="2017-01-12T11:18:00Z">
              <w:rPr>
                <w:rFonts w:ascii="Times New Roman" w:hAnsi="Times New Roman" w:cs="Times New Roman"/>
                <w:sz w:val="24"/>
                <w:szCs w:val="24"/>
                <w:u w:val="single"/>
              </w:rPr>
            </w:rPrChange>
          </w:rPr>
          <w:t>In some cases, such as Friday holidays and the final exam/presentation times, we will need to find times to schedule course meetings that work for students.</w:t>
        </w:r>
      </w:ins>
    </w:p>
    <w:p w14:paraId="323901CD" w14:textId="59A36D84" w:rsidR="007D2AB3" w:rsidRDefault="007D2AB3" w:rsidP="00217044">
      <w:pPr>
        <w:pStyle w:val="ListParagraph"/>
        <w:numPr>
          <w:ilvl w:val="0"/>
          <w:numId w:val="8"/>
        </w:numPr>
        <w:spacing w:line="360" w:lineRule="auto"/>
        <w:rPr>
          <w:rFonts w:ascii="Times New Roman" w:hAnsi="Times New Roman" w:cs="Times New Roman"/>
          <w:sz w:val="24"/>
          <w:szCs w:val="24"/>
        </w:rPr>
      </w:pPr>
      <w:r w:rsidRPr="007D2AB3">
        <w:rPr>
          <w:rFonts w:ascii="Times New Roman" w:hAnsi="Times New Roman" w:cs="Times New Roman"/>
          <w:b/>
          <w:sz w:val="24"/>
          <w:szCs w:val="24"/>
        </w:rPr>
        <w:t xml:space="preserve">Office Hours – </w:t>
      </w:r>
      <w:r w:rsidRPr="007D2AB3">
        <w:rPr>
          <w:rFonts w:ascii="Times New Roman" w:hAnsi="Times New Roman" w:cs="Times New Roman"/>
          <w:sz w:val="24"/>
          <w:szCs w:val="24"/>
        </w:rPr>
        <w:t xml:space="preserve">TAs will hold office once a week in the Howard University Economics department for two hours. In the weeks leading up to major deadlines we will </w:t>
      </w:r>
      <w:del w:id="283" w:author="Jeffrey Naber" w:date="2017-01-12T11:18:00Z">
        <w:r w:rsidRPr="007D2AB3" w:rsidDel="00947215">
          <w:rPr>
            <w:rFonts w:ascii="Times New Roman" w:hAnsi="Times New Roman" w:cs="Times New Roman"/>
            <w:sz w:val="24"/>
            <w:szCs w:val="24"/>
          </w:rPr>
          <w:delText xml:space="preserve">have more than one </w:delText>
        </w:r>
      </w:del>
      <w:ins w:id="284" w:author="Jeffrey Naber" w:date="2017-01-12T11:18:00Z">
        <w:r w:rsidR="00947215">
          <w:rPr>
            <w:rFonts w:ascii="Times New Roman" w:hAnsi="Times New Roman" w:cs="Times New Roman"/>
            <w:sz w:val="24"/>
            <w:szCs w:val="24"/>
          </w:rPr>
          <w:t xml:space="preserve">offer additional </w:t>
        </w:r>
      </w:ins>
      <w:r w:rsidRPr="007D2AB3">
        <w:rPr>
          <w:rFonts w:ascii="Times New Roman" w:hAnsi="Times New Roman" w:cs="Times New Roman"/>
          <w:sz w:val="24"/>
          <w:szCs w:val="24"/>
        </w:rPr>
        <w:t>session</w:t>
      </w:r>
      <w:ins w:id="285" w:author="Jeffrey Naber" w:date="2017-01-12T11:18:00Z">
        <w:r w:rsidR="00947215">
          <w:rPr>
            <w:rFonts w:ascii="Times New Roman" w:hAnsi="Times New Roman" w:cs="Times New Roman"/>
            <w:sz w:val="24"/>
            <w:szCs w:val="24"/>
          </w:rPr>
          <w:t>s</w:t>
        </w:r>
      </w:ins>
      <w:r w:rsidRPr="007D2AB3">
        <w:rPr>
          <w:rFonts w:ascii="Times New Roman" w:hAnsi="Times New Roman" w:cs="Times New Roman"/>
          <w:sz w:val="24"/>
          <w:szCs w:val="24"/>
        </w:rPr>
        <w:t>.</w:t>
      </w:r>
      <w:r w:rsidR="00217044">
        <w:rPr>
          <w:rFonts w:ascii="Times New Roman" w:hAnsi="Times New Roman" w:cs="Times New Roman"/>
          <w:sz w:val="24"/>
          <w:szCs w:val="24"/>
        </w:rPr>
        <w:t xml:space="preserve"> The first session is Tuesday 1/17/2017</w:t>
      </w:r>
      <w:ins w:id="286" w:author="William Ampeh" w:date="2017-01-13T08:26:00Z">
        <w:r w:rsidR="00917920">
          <w:rPr>
            <w:rFonts w:ascii="Times New Roman" w:hAnsi="Times New Roman" w:cs="Times New Roman"/>
            <w:sz w:val="24"/>
            <w:szCs w:val="24"/>
          </w:rPr>
          <w:t>, in the Economics department’s conference room</w:t>
        </w:r>
      </w:ins>
      <w:ins w:id="287" w:author="Jeffrey Naber" w:date="2017-01-12T11:18:00Z">
        <w:del w:id="288" w:author="William Ampeh" w:date="2017-01-13T08:26:00Z">
          <w:r w:rsidR="00947215" w:rsidDel="00917920">
            <w:rPr>
              <w:rFonts w:ascii="Times New Roman" w:hAnsi="Times New Roman" w:cs="Times New Roman"/>
              <w:sz w:val="24"/>
              <w:szCs w:val="24"/>
            </w:rPr>
            <w:delText xml:space="preserve">, </w:delText>
          </w:r>
          <w:r w:rsidR="00947215" w:rsidRPr="00947215" w:rsidDel="00917920">
            <w:rPr>
              <w:rFonts w:ascii="Times New Roman" w:hAnsi="Times New Roman" w:cs="Times New Roman"/>
              <w:b/>
              <w:sz w:val="32"/>
              <w:szCs w:val="32"/>
              <w:rPrChange w:id="289" w:author="Jeffrey Naber" w:date="2017-01-12T11:18:00Z">
                <w:rPr>
                  <w:rFonts w:ascii="Times New Roman" w:hAnsi="Times New Roman" w:cs="Times New Roman"/>
                  <w:sz w:val="24"/>
                  <w:szCs w:val="24"/>
                </w:rPr>
              </w:rPrChange>
            </w:rPr>
            <w:delText>in room ???</w:delText>
          </w:r>
        </w:del>
      </w:ins>
      <w:del w:id="290" w:author="William Ampeh" w:date="2017-01-13T08:26:00Z">
        <w:r w:rsidR="00217044" w:rsidDel="00917920">
          <w:rPr>
            <w:rFonts w:ascii="Times New Roman" w:hAnsi="Times New Roman" w:cs="Times New Roman"/>
            <w:sz w:val="24"/>
            <w:szCs w:val="24"/>
          </w:rPr>
          <w:delText>.</w:delText>
        </w:r>
      </w:del>
      <w:ins w:id="291" w:author="William Ampeh" w:date="2017-01-13T08:26:00Z">
        <w:r w:rsidR="00917920">
          <w:rPr>
            <w:rFonts w:ascii="Times New Roman" w:hAnsi="Times New Roman" w:cs="Times New Roman"/>
            <w:sz w:val="24"/>
            <w:szCs w:val="24"/>
          </w:rPr>
          <w:t>.</w:t>
        </w:r>
      </w:ins>
    </w:p>
    <w:p w14:paraId="3B72F998" w14:textId="6D3C532E" w:rsidR="007D2AB3" w:rsidRPr="007D2AB3" w:rsidRDefault="007D2AB3" w:rsidP="0021704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Github Site </w:t>
      </w:r>
      <w:r w:rsidR="00217044">
        <w:rPr>
          <w:rFonts w:ascii="Times New Roman" w:hAnsi="Times New Roman" w:cs="Times New Roman"/>
          <w:b/>
          <w:sz w:val="24"/>
          <w:szCs w:val="24"/>
        </w:rPr>
        <w:t>–</w:t>
      </w:r>
      <w:r>
        <w:rPr>
          <w:rFonts w:ascii="Times New Roman" w:hAnsi="Times New Roman" w:cs="Times New Roman"/>
          <w:sz w:val="24"/>
          <w:szCs w:val="24"/>
        </w:rPr>
        <w:t xml:space="preserve"> </w:t>
      </w:r>
      <w:r w:rsidR="00217044">
        <w:rPr>
          <w:rFonts w:ascii="Times New Roman" w:hAnsi="Times New Roman" w:cs="Times New Roman"/>
          <w:sz w:val="24"/>
          <w:szCs w:val="24"/>
        </w:rPr>
        <w:t xml:space="preserve">All the lectures and homework will be posted to the </w:t>
      </w:r>
      <w:hyperlink r:id="rId12" w:history="1">
        <w:r w:rsidR="00217044" w:rsidRPr="00217044">
          <w:rPr>
            <w:rStyle w:val="Hyperlink"/>
            <w:rFonts w:ascii="Times New Roman" w:hAnsi="Times New Roman" w:cs="Times New Roman"/>
            <w:sz w:val="24"/>
            <w:szCs w:val="24"/>
          </w:rPr>
          <w:t>github</w:t>
        </w:r>
      </w:hyperlink>
      <w:r w:rsidR="00217044">
        <w:rPr>
          <w:rFonts w:ascii="Times New Roman" w:hAnsi="Times New Roman" w:cs="Times New Roman"/>
          <w:sz w:val="24"/>
          <w:szCs w:val="24"/>
        </w:rPr>
        <w:t xml:space="preserve"> site. </w:t>
      </w:r>
    </w:p>
    <w:p w14:paraId="5006EC50" w14:textId="3A53F0DF" w:rsidR="007D2AB3" w:rsidRPr="007D2AB3" w:rsidRDefault="007D2AB3" w:rsidP="00217044">
      <w:pPr>
        <w:pStyle w:val="ListParagraph"/>
        <w:numPr>
          <w:ilvl w:val="0"/>
          <w:numId w:val="8"/>
        </w:numPr>
        <w:spacing w:line="360" w:lineRule="auto"/>
        <w:rPr>
          <w:rFonts w:ascii="Times New Roman" w:hAnsi="Times New Roman" w:cs="Times New Roman"/>
          <w:b/>
          <w:sz w:val="24"/>
          <w:szCs w:val="24"/>
        </w:rPr>
      </w:pPr>
      <w:r w:rsidRPr="007D2AB3">
        <w:rPr>
          <w:rFonts w:ascii="Times New Roman" w:hAnsi="Times New Roman" w:cs="Times New Roman"/>
          <w:b/>
          <w:sz w:val="24"/>
          <w:szCs w:val="24"/>
        </w:rPr>
        <w:t>Piazza Site –</w:t>
      </w:r>
      <w:r w:rsidRPr="007D2AB3">
        <w:rPr>
          <w:rFonts w:ascii="Times New Roman" w:hAnsi="Times New Roman" w:cs="Times New Roman"/>
          <w:sz w:val="24"/>
          <w:szCs w:val="24"/>
        </w:rPr>
        <w:t xml:space="preserve"> We will use a </w:t>
      </w:r>
      <w:hyperlink r:id="rId13" w:history="1">
        <w:r w:rsidRPr="007D2AB3">
          <w:rPr>
            <w:rStyle w:val="Hyperlink"/>
            <w:rFonts w:ascii="Times New Roman" w:hAnsi="Times New Roman" w:cs="Times New Roman"/>
            <w:sz w:val="24"/>
            <w:szCs w:val="24"/>
          </w:rPr>
          <w:t>piazza</w:t>
        </w:r>
      </w:hyperlink>
      <w:r w:rsidRPr="007D2AB3">
        <w:rPr>
          <w:rFonts w:ascii="Times New Roman" w:hAnsi="Times New Roman" w:cs="Times New Roman"/>
          <w:sz w:val="24"/>
          <w:szCs w:val="24"/>
        </w:rPr>
        <w:t xml:space="preserve"> site as our course wiki. This is a great format for asking questions where the TAs and instructors can respond collectively to make sure your questions are answered quickly. We encourage you to use this site to ask questions throughout the course. You will be asked to create an account and contribute to the site as part of </w:t>
      </w:r>
      <w:ins w:id="292" w:author="Jeffrey Naber" w:date="2017-01-12T11:18:00Z">
        <w:r w:rsidR="00947215">
          <w:rPr>
            <w:rFonts w:ascii="Times New Roman" w:hAnsi="Times New Roman" w:cs="Times New Roman"/>
            <w:sz w:val="24"/>
            <w:szCs w:val="24"/>
          </w:rPr>
          <w:t>the</w:t>
        </w:r>
      </w:ins>
      <w:del w:id="293" w:author="Jeffrey Naber" w:date="2017-01-12T11:18:00Z">
        <w:r w:rsidRPr="007D2AB3" w:rsidDel="00947215">
          <w:rPr>
            <w:rFonts w:ascii="Times New Roman" w:hAnsi="Times New Roman" w:cs="Times New Roman"/>
            <w:sz w:val="24"/>
            <w:szCs w:val="24"/>
          </w:rPr>
          <w:delText>our</w:delText>
        </w:r>
      </w:del>
      <w:r w:rsidRPr="007D2AB3">
        <w:rPr>
          <w:rFonts w:ascii="Times New Roman" w:hAnsi="Times New Roman" w:cs="Times New Roman"/>
          <w:sz w:val="24"/>
          <w:szCs w:val="24"/>
        </w:rPr>
        <w:t xml:space="preserve"> first homework.</w:t>
      </w:r>
    </w:p>
    <w:p w14:paraId="5E7B5E73" w14:textId="62EF9E40" w:rsidR="00BF7C13" w:rsidRPr="00217044" w:rsidDel="00E27966" w:rsidRDefault="00CA4555" w:rsidP="00217044">
      <w:pPr>
        <w:pStyle w:val="NormalWeb"/>
        <w:spacing w:line="360" w:lineRule="auto"/>
        <w:rPr>
          <w:del w:id="294" w:author="Andrew Cohen" w:date="2017-01-12T09:34:00Z"/>
          <w:sz w:val="16"/>
          <w:szCs w:val="16"/>
        </w:rPr>
      </w:pPr>
      <w:del w:id="295" w:author="Andrew Cohen" w:date="2017-01-12T09:34:00Z">
        <w:r w:rsidDel="00E27966">
          <w:delText>William Ampeh, a Lead Technology Analyst at the Federal Reserve Board</w:delText>
        </w:r>
        <w:r w:rsidR="0095751E" w:rsidDel="00E27966">
          <w:delText>,</w:delText>
        </w:r>
        <w:r w:rsidDel="00E27966">
          <w:delText xml:space="preserve"> developed the course content with a team </w:delText>
        </w:r>
        <w:r w:rsidR="0095751E" w:rsidDel="00E27966">
          <w:delText>of other Federal Reserve staff</w:delText>
        </w:r>
        <w:r w:rsidR="00562586" w:rsidDel="00E27966">
          <w:delText xml:space="preserve">, </w:delText>
        </w:r>
        <w:r w:rsidR="00562586" w:rsidRPr="00562586" w:rsidDel="00E27966">
          <w:rPr>
            <w:color w:val="000000" w:themeColor="text1"/>
          </w:rPr>
          <w:delText xml:space="preserve">and </w:delText>
        </w:r>
        <w:r w:rsidRPr="00562586" w:rsidDel="00E27966">
          <w:rPr>
            <w:color w:val="000000" w:themeColor="text1"/>
          </w:rPr>
          <w:delText xml:space="preserve">will </w:delText>
        </w:r>
        <w:r w:rsidR="0095751E" w:rsidRPr="00562586" w:rsidDel="00E27966">
          <w:rPr>
            <w:color w:val="000000" w:themeColor="text1"/>
          </w:rPr>
          <w:delText>lead</w:delText>
        </w:r>
        <w:r w:rsidRPr="00562586" w:rsidDel="00E27966">
          <w:rPr>
            <w:color w:val="000000" w:themeColor="text1"/>
          </w:rPr>
          <w:delText xml:space="preserve"> the </w:delText>
        </w:r>
        <w:r w:rsidR="0095751E" w:rsidRPr="00562586" w:rsidDel="00E27966">
          <w:rPr>
            <w:color w:val="000000" w:themeColor="text1"/>
          </w:rPr>
          <w:delText>class</w:delText>
        </w:r>
        <w:r w:rsidRPr="00562586" w:rsidDel="00E27966">
          <w:rPr>
            <w:color w:val="000000" w:themeColor="text1"/>
          </w:rPr>
          <w:delText xml:space="preserve"> </w:delText>
        </w:r>
        <w:r w:rsidR="0095751E" w:rsidRPr="00562586" w:rsidDel="00E27966">
          <w:rPr>
            <w:color w:val="000000" w:themeColor="text1"/>
          </w:rPr>
          <w:delText>sessions</w:delText>
        </w:r>
        <w:r w:rsidDel="00E27966">
          <w:delText>.</w:delText>
        </w:r>
        <w:r w:rsidDel="00E27966">
          <w:rPr>
            <w:sz w:val="16"/>
            <w:szCs w:val="16"/>
          </w:rPr>
          <w:delText xml:space="preserve">  </w:delText>
        </w:r>
        <w:r w:rsidR="00103681" w:rsidDel="00E27966">
          <w:delText>Andrew Cohen, an Assistant Director at the Federal Reserve Board and Visiting Professor in the Economics Department will coordinate logistics for the cou</w:delText>
        </w:r>
        <w:r w:rsidDel="00E27966">
          <w:delText xml:space="preserve">rse. </w:delText>
        </w:r>
      </w:del>
    </w:p>
    <w:p w14:paraId="6E744756" w14:textId="3D770345" w:rsidR="004C41DD" w:rsidRPr="004C41DD" w:rsidRDefault="004C41DD" w:rsidP="00516A65">
      <w:pPr>
        <w:pStyle w:val="NormalWeb"/>
        <w:rPr>
          <w:b/>
          <w:sz w:val="28"/>
        </w:rPr>
      </w:pPr>
      <w:r w:rsidRPr="004C41DD">
        <w:rPr>
          <w:b/>
          <w:sz w:val="28"/>
        </w:rPr>
        <w:t>Course Prerequisite</w:t>
      </w:r>
    </w:p>
    <w:p w14:paraId="7DE18E39" w14:textId="77777777" w:rsidR="00653F93" w:rsidRPr="00C56E4A" w:rsidRDefault="00EC5080" w:rsidP="00217044">
      <w:pPr>
        <w:spacing w:line="360" w:lineRule="auto"/>
        <w:rPr>
          <w:rFonts w:ascii="Times New Roman" w:hAnsi="Times New Roman" w:cs="Times New Roman"/>
          <w:sz w:val="24"/>
          <w:szCs w:val="24"/>
        </w:rPr>
      </w:pPr>
      <w:r>
        <w:rPr>
          <w:rFonts w:ascii="Times New Roman" w:hAnsi="Times New Roman" w:cs="Times New Roman"/>
          <w:sz w:val="24"/>
          <w:szCs w:val="24"/>
        </w:rPr>
        <w:t xml:space="preserve">All applicants </w:t>
      </w:r>
      <w:r w:rsidR="00497E47" w:rsidRPr="00B17793">
        <w:rPr>
          <w:rFonts w:ascii="Times New Roman" w:hAnsi="Times New Roman" w:cs="Times New Roman"/>
          <w:sz w:val="24"/>
          <w:szCs w:val="24"/>
        </w:rPr>
        <w:t xml:space="preserve">must have </w:t>
      </w:r>
      <w:r>
        <w:rPr>
          <w:rFonts w:ascii="Times New Roman" w:hAnsi="Times New Roman" w:cs="Times New Roman"/>
          <w:sz w:val="24"/>
          <w:szCs w:val="24"/>
        </w:rPr>
        <w:t xml:space="preserve">completed a college level course in </w:t>
      </w:r>
      <w:r w:rsidRPr="00B17793">
        <w:rPr>
          <w:rFonts w:ascii="Times New Roman" w:hAnsi="Times New Roman" w:cs="Times New Roman"/>
          <w:sz w:val="24"/>
          <w:szCs w:val="24"/>
        </w:rPr>
        <w:t>Econometric</w:t>
      </w:r>
      <w:r>
        <w:rPr>
          <w:rFonts w:ascii="Times New Roman" w:hAnsi="Times New Roman" w:cs="Times New Roman"/>
          <w:sz w:val="24"/>
          <w:szCs w:val="24"/>
        </w:rPr>
        <w:t xml:space="preserve">s with </w:t>
      </w:r>
      <w:r w:rsidR="00497E47" w:rsidRPr="00B17793">
        <w:rPr>
          <w:rFonts w:ascii="Times New Roman" w:hAnsi="Times New Roman" w:cs="Times New Roman"/>
          <w:sz w:val="24"/>
          <w:szCs w:val="24"/>
        </w:rPr>
        <w:t xml:space="preserve">a grade of </w:t>
      </w:r>
      <w:r w:rsidR="00497E47" w:rsidRPr="00066FBC">
        <w:rPr>
          <w:rFonts w:ascii="Times New Roman" w:hAnsi="Times New Roman" w:cs="Times New Roman"/>
          <w:b/>
          <w:sz w:val="24"/>
          <w:szCs w:val="24"/>
        </w:rPr>
        <w:t>B</w:t>
      </w:r>
      <w:r w:rsidR="00497E47" w:rsidRPr="00B17793">
        <w:rPr>
          <w:rFonts w:ascii="Times New Roman" w:hAnsi="Times New Roman" w:cs="Times New Roman"/>
          <w:sz w:val="24"/>
          <w:szCs w:val="24"/>
        </w:rPr>
        <w:t xml:space="preserve"> </w:t>
      </w:r>
      <w:r>
        <w:rPr>
          <w:rFonts w:ascii="Times New Roman" w:hAnsi="Times New Roman" w:cs="Times New Roman"/>
          <w:b/>
          <w:sz w:val="24"/>
          <w:szCs w:val="24"/>
        </w:rPr>
        <w:t>or higher</w:t>
      </w:r>
      <w:r w:rsidR="00497E47" w:rsidRPr="00B17793">
        <w:rPr>
          <w:rFonts w:ascii="Times New Roman" w:hAnsi="Times New Roman" w:cs="Times New Roman"/>
          <w:sz w:val="24"/>
          <w:szCs w:val="24"/>
        </w:rPr>
        <w:t>.</w:t>
      </w:r>
      <w:r w:rsidR="00535F8A" w:rsidRPr="00B17793">
        <w:rPr>
          <w:rFonts w:ascii="Times New Roman" w:hAnsi="Times New Roman" w:cs="Times New Roman"/>
          <w:sz w:val="24"/>
          <w:szCs w:val="24"/>
        </w:rPr>
        <w:t xml:space="preserve"> No prior </w:t>
      </w:r>
      <w:r>
        <w:rPr>
          <w:rFonts w:ascii="Times New Roman" w:hAnsi="Times New Roman" w:cs="Times New Roman"/>
          <w:sz w:val="24"/>
          <w:szCs w:val="24"/>
        </w:rPr>
        <w:t>training</w:t>
      </w:r>
      <w:r w:rsidR="00535F8A" w:rsidRPr="00B17793">
        <w:rPr>
          <w:rFonts w:ascii="Times New Roman" w:hAnsi="Times New Roman" w:cs="Times New Roman"/>
          <w:sz w:val="24"/>
          <w:szCs w:val="24"/>
        </w:rPr>
        <w:t xml:space="preserve"> in programming or data science is required.</w:t>
      </w:r>
    </w:p>
    <w:p w14:paraId="511A14C5" w14:textId="77777777" w:rsidR="00467C4C" w:rsidRDefault="00467C4C" w:rsidP="00535F8A">
      <w:pPr>
        <w:pStyle w:val="NormalWeb"/>
        <w:rPr>
          <w:sz w:val="16"/>
          <w:szCs w:val="16"/>
        </w:rPr>
      </w:pPr>
    </w:p>
    <w:p w14:paraId="2847A5F5" w14:textId="77777777" w:rsidR="00C2010C" w:rsidRDefault="00C2010C">
      <w:pPr>
        <w:rPr>
          <w:rFonts w:ascii="Times New Roman" w:eastAsia="Times New Roman" w:hAnsi="Times New Roman" w:cs="Times New Roman"/>
          <w:b/>
          <w:sz w:val="28"/>
          <w:szCs w:val="24"/>
        </w:rPr>
      </w:pPr>
      <w:r>
        <w:rPr>
          <w:b/>
          <w:sz w:val="28"/>
        </w:rPr>
        <w:br w:type="page"/>
      </w:r>
    </w:p>
    <w:p w14:paraId="17FFFD29" w14:textId="6D1DB8CE" w:rsidR="00BB4F57" w:rsidRPr="004C41DD" w:rsidRDefault="00BB4F57" w:rsidP="00BB4F57">
      <w:pPr>
        <w:pStyle w:val="NormalWeb"/>
        <w:rPr>
          <w:b/>
          <w:sz w:val="28"/>
        </w:rPr>
      </w:pPr>
      <w:r>
        <w:rPr>
          <w:b/>
          <w:sz w:val="28"/>
        </w:rPr>
        <w:t>Computer</w:t>
      </w:r>
    </w:p>
    <w:p w14:paraId="529FC318" w14:textId="77777777" w:rsidR="00BB4F57" w:rsidRPr="00677B10" w:rsidRDefault="00BB4F57" w:rsidP="00BB4F5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Windows or Mac laptop is required with the following minimum configuration: 4 GB RAM or higher; 320 GB hard disk; configured to allow the installation of R and RStudio software. A limited number of loaner laptops will be made available if needed, </w:t>
      </w:r>
      <w:r w:rsidRPr="00677B10">
        <w:rPr>
          <w:rFonts w:ascii="Times New Roman" w:hAnsi="Times New Roman" w:cs="Times New Roman"/>
          <w:b/>
          <w:sz w:val="24"/>
          <w:szCs w:val="24"/>
        </w:rPr>
        <w:t>for in-class use only</w:t>
      </w:r>
      <w:r>
        <w:rPr>
          <w:rFonts w:ascii="Times New Roman" w:hAnsi="Times New Roman" w:cs="Times New Roman"/>
          <w:sz w:val="24"/>
          <w:szCs w:val="24"/>
        </w:rPr>
        <w:t xml:space="preserve">.  </w:t>
      </w:r>
    </w:p>
    <w:p w14:paraId="560C4835" w14:textId="77777777" w:rsidR="00BB4F57" w:rsidRPr="00677B10" w:rsidRDefault="00BB4F57" w:rsidP="00BB4F57">
      <w:pPr>
        <w:tabs>
          <w:tab w:val="left" w:pos="540"/>
        </w:tabs>
        <w:spacing w:line="360" w:lineRule="auto"/>
        <w:rPr>
          <w:rFonts w:ascii="Times New Roman" w:hAnsi="Times New Roman" w:cs="Times New Roman"/>
          <w:sz w:val="16"/>
          <w:szCs w:val="16"/>
        </w:rPr>
      </w:pPr>
    </w:p>
    <w:p w14:paraId="303B06F3" w14:textId="77777777" w:rsidR="00BB4F57" w:rsidRPr="004C41DD" w:rsidRDefault="00BB4F57" w:rsidP="00BB4F57">
      <w:pPr>
        <w:pStyle w:val="NormalWeb"/>
        <w:rPr>
          <w:b/>
          <w:sz w:val="28"/>
        </w:rPr>
      </w:pPr>
      <w:r>
        <w:rPr>
          <w:b/>
          <w:sz w:val="28"/>
        </w:rPr>
        <w:t>Software</w:t>
      </w:r>
    </w:p>
    <w:p w14:paraId="3761BFBF" w14:textId="08D1D74D"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 xml:space="preserve">R and selected R packages will be the primary software for this class. R is free. Substantial instruction will be provided in lecture notes and assignments, and additional instructions will also be available in the online reference materials. </w:t>
      </w:r>
    </w:p>
    <w:p w14:paraId="3C05C0CD" w14:textId="77777777"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 xml:space="preserve">Link to Download R:  </w:t>
      </w:r>
      <w:hyperlink r:id="rId14" w:history="1">
        <w:r w:rsidRPr="005954B4">
          <w:rPr>
            <w:rStyle w:val="Hyperlink"/>
            <w:rFonts w:ascii="Times New Roman" w:hAnsi="Times New Roman" w:cs="Times New Roman"/>
            <w:sz w:val="24"/>
            <w:szCs w:val="24"/>
          </w:rPr>
          <w:t>Comprehensive R Archive</w:t>
        </w:r>
      </w:hyperlink>
    </w:p>
    <w:p w14:paraId="129FE46F" w14:textId="77777777"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RStudio is the recommended R integrated development environment</w:t>
      </w:r>
    </w:p>
    <w:p w14:paraId="1B0B2E86" w14:textId="77777777"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 xml:space="preserve">RStudio Download: See </w:t>
      </w:r>
      <w:r w:rsidRPr="00CC1A75">
        <w:rPr>
          <w:rStyle w:val="Hyperlink"/>
          <w:rFonts w:ascii="Times New Roman" w:hAnsi="Times New Roman" w:cs="Times New Roman"/>
          <w:sz w:val="24"/>
          <w:szCs w:val="24"/>
        </w:rPr>
        <w:t>https://www.rstudio.com/products/rstudio/download/preview/</w:t>
      </w:r>
    </w:p>
    <w:p w14:paraId="17048700" w14:textId="77777777"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RStudio is easy to install and the installation does not require any instruction.  However, the following links provide additional setup and navigation guidance:</w:t>
      </w:r>
    </w:p>
    <w:p w14:paraId="23BBC6F2" w14:textId="77777777" w:rsidR="00BB4F57" w:rsidRPr="005954B4" w:rsidRDefault="00161AC9" w:rsidP="00BB4F57">
      <w:pPr>
        <w:spacing w:line="360" w:lineRule="auto"/>
        <w:rPr>
          <w:rFonts w:ascii="Times New Roman" w:hAnsi="Times New Roman" w:cs="Times New Roman"/>
          <w:sz w:val="24"/>
          <w:szCs w:val="24"/>
        </w:rPr>
      </w:pPr>
      <w:hyperlink r:id="rId15" w:history="1">
        <w:r w:rsidR="00BB4F57" w:rsidRPr="005954B4">
          <w:rPr>
            <w:rStyle w:val="Hyperlink"/>
            <w:rFonts w:ascii="Times New Roman" w:hAnsi="Times New Roman" w:cs="Times New Roman"/>
            <w:sz w:val="24"/>
            <w:szCs w:val="24"/>
          </w:rPr>
          <w:t>http://web.cs.ucla.edu/~gulzar/rstudio/index.html</w:t>
        </w:r>
      </w:hyperlink>
      <w:r w:rsidR="00BB4F57" w:rsidRPr="005954B4">
        <w:rPr>
          <w:rFonts w:ascii="Times New Roman" w:hAnsi="Times New Roman" w:cs="Times New Roman"/>
          <w:sz w:val="24"/>
          <w:szCs w:val="24"/>
        </w:rPr>
        <w:t xml:space="preserve"> </w:t>
      </w:r>
    </w:p>
    <w:p w14:paraId="75CBF160" w14:textId="77777777" w:rsidR="00BB4F57" w:rsidRPr="005954B4" w:rsidRDefault="00161AC9" w:rsidP="00BB4F57">
      <w:pPr>
        <w:spacing w:line="360" w:lineRule="auto"/>
        <w:rPr>
          <w:rFonts w:ascii="Times New Roman" w:hAnsi="Times New Roman" w:cs="Times New Roman"/>
          <w:sz w:val="24"/>
          <w:szCs w:val="24"/>
        </w:rPr>
      </w:pPr>
      <w:hyperlink r:id="rId16" w:history="1">
        <w:r w:rsidR="00BB4F57" w:rsidRPr="005954B4">
          <w:rPr>
            <w:rStyle w:val="Hyperlink"/>
            <w:rFonts w:ascii="Times New Roman" w:hAnsi="Times New Roman" w:cs="Times New Roman"/>
            <w:sz w:val="24"/>
            <w:szCs w:val="24"/>
          </w:rPr>
          <w:t>http://dss.princeton.edu/training/RStudio101.pdf</w:t>
        </w:r>
      </w:hyperlink>
    </w:p>
    <w:p w14:paraId="2BF7EA4F" w14:textId="77777777" w:rsidR="00BB4F57" w:rsidRPr="00677B10" w:rsidRDefault="00161AC9" w:rsidP="00BB4F57">
      <w:pPr>
        <w:spacing w:line="360" w:lineRule="auto"/>
        <w:rPr>
          <w:rFonts w:ascii="Times New Roman" w:hAnsi="Times New Roman" w:cs="Times New Roman"/>
          <w:sz w:val="16"/>
          <w:szCs w:val="16"/>
        </w:rPr>
      </w:pPr>
      <w:hyperlink r:id="rId17" w:history="1">
        <w:r w:rsidR="00BB4F57" w:rsidRPr="005954B4">
          <w:rPr>
            <w:rStyle w:val="Hyperlink"/>
            <w:rFonts w:ascii="Times New Roman" w:hAnsi="Times New Roman" w:cs="Times New Roman"/>
            <w:sz w:val="24"/>
            <w:szCs w:val="24"/>
          </w:rPr>
          <w:t>https://support.rstudio.com/hc/en-us/sections/200107586-Using-RStudio</w:t>
        </w:r>
      </w:hyperlink>
    </w:p>
    <w:p w14:paraId="150AF259" w14:textId="77777777" w:rsidR="006D17D3" w:rsidRDefault="006D17D3" w:rsidP="007C71E5">
      <w:pPr>
        <w:spacing w:line="276" w:lineRule="auto"/>
        <w:rPr>
          <w:rFonts w:ascii="Times New Roman" w:hAnsi="Times New Roman" w:cs="Times New Roman"/>
          <w:sz w:val="16"/>
          <w:szCs w:val="16"/>
        </w:rPr>
      </w:pPr>
    </w:p>
    <w:p w14:paraId="60E4AB0B" w14:textId="77777777" w:rsidR="00BB4F57" w:rsidRDefault="00BB4F57" w:rsidP="007C71E5">
      <w:pPr>
        <w:spacing w:line="276" w:lineRule="auto"/>
        <w:rPr>
          <w:rFonts w:ascii="Times New Roman" w:hAnsi="Times New Roman" w:cs="Times New Roman"/>
          <w:sz w:val="16"/>
          <w:szCs w:val="16"/>
        </w:rPr>
      </w:pPr>
    </w:p>
    <w:p w14:paraId="3F82B6BD" w14:textId="77777777" w:rsidR="00BB4F57" w:rsidRPr="003C0F01" w:rsidRDefault="00BB4F57" w:rsidP="007C71E5">
      <w:pPr>
        <w:spacing w:line="276" w:lineRule="auto"/>
        <w:rPr>
          <w:rFonts w:ascii="Times New Roman" w:hAnsi="Times New Roman" w:cs="Times New Roman"/>
          <w:sz w:val="16"/>
          <w:szCs w:val="16"/>
        </w:rPr>
      </w:pPr>
    </w:p>
    <w:p w14:paraId="68FEF4BE" w14:textId="2020388B" w:rsidR="00C2010C" w:rsidRDefault="00C2010C">
      <w:pPr>
        <w:rPr>
          <w:rFonts w:ascii="Times New Roman" w:eastAsia="Times New Roman" w:hAnsi="Times New Roman" w:cs="Times New Roman"/>
          <w:b/>
          <w:sz w:val="28"/>
          <w:szCs w:val="24"/>
        </w:rPr>
      </w:pPr>
      <w:r>
        <w:rPr>
          <w:b/>
          <w:sz w:val="28"/>
        </w:rPr>
        <w:br w:type="page"/>
      </w:r>
    </w:p>
    <w:p w14:paraId="0F25F1E2" w14:textId="77777777" w:rsidR="00BB4F57" w:rsidRDefault="00BB4F57" w:rsidP="00116465">
      <w:pPr>
        <w:pStyle w:val="NormalWeb"/>
        <w:spacing w:line="276" w:lineRule="auto"/>
        <w:rPr>
          <w:b/>
          <w:sz w:val="28"/>
        </w:rPr>
      </w:pPr>
    </w:p>
    <w:p w14:paraId="7C6F38E1" w14:textId="77777777" w:rsidR="00150D9D" w:rsidRDefault="00377BD2" w:rsidP="00116465">
      <w:pPr>
        <w:pStyle w:val="NormalWeb"/>
        <w:spacing w:line="276" w:lineRule="auto"/>
        <w:rPr>
          <w:b/>
          <w:sz w:val="28"/>
        </w:rPr>
      </w:pPr>
      <w:r>
        <w:rPr>
          <w:b/>
          <w:sz w:val="28"/>
        </w:rPr>
        <w:t>Recommended Optional Texts and Online Reference M</w:t>
      </w:r>
      <w:r w:rsidR="00150D9D">
        <w:rPr>
          <w:b/>
          <w:sz w:val="28"/>
        </w:rPr>
        <w:t>aterials</w:t>
      </w:r>
    </w:p>
    <w:p w14:paraId="60552F29" w14:textId="3DBD2638" w:rsidR="00217044" w:rsidRDefault="00C2010C" w:rsidP="00217044">
      <w:pPr>
        <w:pStyle w:val="ListParagraph"/>
        <w:numPr>
          <w:ilvl w:val="0"/>
          <w:numId w:val="9"/>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17044" w:rsidRPr="00217044">
        <w:rPr>
          <w:rFonts w:ascii="Times New Roman" w:hAnsi="Times New Roman" w:cs="Times New Roman"/>
          <w:sz w:val="24"/>
          <w:szCs w:val="24"/>
        </w:rPr>
        <w:t>An Introduction to R, by W. N. Venables, D. M. Smith and the R Core Team</w:t>
      </w:r>
      <w:r w:rsidR="00217044">
        <w:rPr>
          <w:rFonts w:ascii="Times New Roman" w:hAnsi="Times New Roman" w:cs="Times New Roman"/>
          <w:sz w:val="24"/>
          <w:szCs w:val="24"/>
        </w:rPr>
        <w:t xml:space="preserve">. </w:t>
      </w:r>
      <w:r w:rsidR="00217044" w:rsidRPr="00217044">
        <w:rPr>
          <w:rFonts w:ascii="Times New Roman" w:hAnsi="Times New Roman" w:cs="Times New Roman"/>
          <w:sz w:val="24"/>
          <w:szCs w:val="24"/>
        </w:rPr>
        <w:t xml:space="preserve">URL: </w:t>
      </w:r>
      <w:hyperlink r:id="rId18" w:history="1">
        <w:r w:rsidR="00217044" w:rsidRPr="00217044">
          <w:rPr>
            <w:rStyle w:val="Hyperlink"/>
            <w:rFonts w:ascii="Times New Roman" w:hAnsi="Times New Roman" w:cs="Times New Roman"/>
            <w:sz w:val="24"/>
            <w:szCs w:val="24"/>
          </w:rPr>
          <w:t>https://cran.r-project.org/doc/manuals/R-intro.pdf</w:t>
        </w:r>
      </w:hyperlink>
      <w:r w:rsidR="00217044" w:rsidRPr="00217044">
        <w:rPr>
          <w:rFonts w:ascii="Times New Roman" w:hAnsi="Times New Roman" w:cs="Times New Roman"/>
          <w:sz w:val="24"/>
          <w:szCs w:val="24"/>
        </w:rPr>
        <w:t xml:space="preserve">: </w:t>
      </w:r>
    </w:p>
    <w:p w14:paraId="26D015C4" w14:textId="2D521785" w:rsidR="003C0F01" w:rsidRPr="00217044" w:rsidRDefault="00217044" w:rsidP="00217044">
      <w:pPr>
        <w:pStyle w:val="ListParagraph"/>
        <w:numPr>
          <w:ilvl w:val="0"/>
          <w:numId w:val="9"/>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Statistical Analysis with R. </w:t>
      </w:r>
      <w:r w:rsidR="0052551D" w:rsidRPr="00217044">
        <w:rPr>
          <w:rFonts w:ascii="Times New Roman" w:hAnsi="Times New Roman" w:cs="Times New Roman"/>
          <w:sz w:val="24"/>
          <w:szCs w:val="24"/>
        </w:rPr>
        <w:t>“</w:t>
      </w:r>
      <w:r w:rsidR="006D17D3" w:rsidRPr="00217044">
        <w:rPr>
          <w:rFonts w:ascii="Times New Roman" w:hAnsi="Times New Roman" w:cs="Times New Roman"/>
          <w:sz w:val="24"/>
          <w:szCs w:val="24"/>
        </w:rPr>
        <w:t>This introduction to the freely available statistical software package R is primarily intended for people already familiar wit</w:t>
      </w:r>
      <w:r>
        <w:rPr>
          <w:rFonts w:ascii="Times New Roman" w:hAnsi="Times New Roman" w:cs="Times New Roman"/>
          <w:sz w:val="24"/>
          <w:szCs w:val="24"/>
        </w:rPr>
        <w:t xml:space="preserve">h common statistical concepts. </w:t>
      </w:r>
      <w:r w:rsidR="006D17D3" w:rsidRPr="00217044">
        <w:rPr>
          <w:rFonts w:ascii="Times New Roman" w:hAnsi="Times New Roman" w:cs="Times New Roman"/>
          <w:sz w:val="24"/>
          <w:szCs w:val="24"/>
        </w:rPr>
        <w:t xml:space="preserve">URL: </w:t>
      </w:r>
      <w:hyperlink r:id="rId19" w:history="1">
        <w:r w:rsidR="006D17D3" w:rsidRPr="00217044">
          <w:rPr>
            <w:rStyle w:val="Hyperlink"/>
            <w:rFonts w:ascii="Times New Roman" w:hAnsi="Times New Roman" w:cs="Times New Roman"/>
            <w:sz w:val="24"/>
            <w:szCs w:val="24"/>
          </w:rPr>
          <w:t>http://www.statoek.wiso.uni-goettingen.de/mitarbeiter/ogi/pub/r_workshop.pdf</w:t>
        </w:r>
      </w:hyperlink>
    </w:p>
    <w:p w14:paraId="3727BBCE" w14:textId="3596B3ED" w:rsidR="00224912" w:rsidRPr="00217044" w:rsidRDefault="00217044" w:rsidP="00217044">
      <w:pPr>
        <w:pStyle w:val="ListParagraph"/>
        <w:numPr>
          <w:ilvl w:val="0"/>
          <w:numId w:val="9"/>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24912" w:rsidRPr="00217044">
        <w:rPr>
          <w:rFonts w:ascii="Times New Roman" w:hAnsi="Times New Roman" w:cs="Times New Roman"/>
          <w:sz w:val="24"/>
          <w:szCs w:val="24"/>
        </w:rPr>
        <w:t>Getting Started in Data Analysis: Stata, R, SPSS, Excel: R</w:t>
      </w:r>
      <w:r>
        <w:rPr>
          <w:rFonts w:ascii="Times New Roman" w:hAnsi="Times New Roman" w:cs="Times New Roman"/>
          <w:sz w:val="24"/>
          <w:szCs w:val="24"/>
        </w:rPr>
        <w:t xml:space="preserve">. </w:t>
      </w:r>
      <w:r w:rsidR="00224912" w:rsidRPr="00217044">
        <w:rPr>
          <w:rFonts w:ascii="Times New Roman" w:hAnsi="Times New Roman" w:cs="Times New Roman"/>
          <w:sz w:val="24"/>
          <w:szCs w:val="24"/>
        </w:rPr>
        <w:t xml:space="preserve">A self-guided tour to help you find and analyze data using Stata, R, Excel and SPSS. The goal is to provide basic learning tools for classes, research </w:t>
      </w:r>
      <w:r w:rsidR="00EE17A4" w:rsidRPr="00217044">
        <w:rPr>
          <w:rFonts w:ascii="Times New Roman" w:hAnsi="Times New Roman" w:cs="Times New Roman"/>
          <w:sz w:val="24"/>
          <w:szCs w:val="24"/>
        </w:rPr>
        <w:t>and/o</w:t>
      </w:r>
      <w:r>
        <w:rPr>
          <w:rFonts w:ascii="Times New Roman" w:hAnsi="Times New Roman" w:cs="Times New Roman"/>
          <w:sz w:val="24"/>
          <w:szCs w:val="24"/>
        </w:rPr>
        <w:t xml:space="preserve">r professional development. </w:t>
      </w:r>
      <w:r w:rsidR="00224912" w:rsidRPr="00217044">
        <w:rPr>
          <w:rFonts w:ascii="Times New Roman" w:hAnsi="Times New Roman" w:cs="Times New Roman"/>
          <w:sz w:val="24"/>
          <w:szCs w:val="24"/>
        </w:rPr>
        <w:t xml:space="preserve">URL: </w:t>
      </w:r>
      <w:hyperlink r:id="rId20" w:history="1">
        <w:r w:rsidR="00224912" w:rsidRPr="00217044">
          <w:rPr>
            <w:rStyle w:val="Hyperlink"/>
            <w:rFonts w:ascii="Times New Roman" w:hAnsi="Times New Roman" w:cs="Times New Roman"/>
            <w:sz w:val="24"/>
            <w:szCs w:val="24"/>
          </w:rPr>
          <w:t>http://libguides.princeton.edu/dss/R</w:t>
        </w:r>
      </w:hyperlink>
    </w:p>
    <w:p w14:paraId="70F94AF1" w14:textId="15A2F3BC" w:rsidR="002C39CF" w:rsidRPr="00217044" w:rsidRDefault="00217044" w:rsidP="00217044">
      <w:pPr>
        <w:pStyle w:val="ListParagraph"/>
        <w:numPr>
          <w:ilvl w:val="0"/>
          <w:numId w:val="9"/>
        </w:numPr>
        <w:tabs>
          <w:tab w:val="left" w:pos="540"/>
        </w:tabs>
        <w:spacing w:line="36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00224912" w:rsidRPr="00217044">
        <w:rPr>
          <w:rFonts w:ascii="Times New Roman" w:hAnsi="Times New Roman" w:cs="Times New Roman"/>
          <w:sz w:val="24"/>
          <w:szCs w:val="24"/>
        </w:rPr>
        <w:t xml:space="preserve">Gareth James, et al. 2013. An Introduction to Statistical </w:t>
      </w:r>
      <w:r>
        <w:rPr>
          <w:rFonts w:ascii="Times New Roman" w:hAnsi="Times New Roman" w:cs="Times New Roman"/>
          <w:sz w:val="24"/>
          <w:szCs w:val="24"/>
        </w:rPr>
        <w:t xml:space="preserve">Learning with Applications in R. </w:t>
      </w:r>
      <w:r w:rsidR="00224912" w:rsidRPr="00217044">
        <w:rPr>
          <w:rFonts w:ascii="Times New Roman" w:hAnsi="Times New Roman" w:cs="Times New Roman"/>
          <w:sz w:val="24"/>
          <w:szCs w:val="24"/>
        </w:rPr>
        <w:t>Springer</w:t>
      </w:r>
      <w:r w:rsidR="001C3242" w:rsidRPr="00217044">
        <w:rPr>
          <w:rFonts w:ascii="Times New Roman" w:hAnsi="Times New Roman" w:cs="Times New Roman"/>
          <w:sz w:val="24"/>
          <w:szCs w:val="24"/>
        </w:rPr>
        <w:t xml:space="preserve"> si</w:t>
      </w:r>
      <w:r w:rsidR="00224912" w:rsidRPr="00217044">
        <w:rPr>
          <w:rFonts w:ascii="Times New Roman" w:hAnsi="Times New Roman" w:cs="Times New Roman"/>
          <w:sz w:val="24"/>
          <w:szCs w:val="24"/>
        </w:rPr>
        <w:t>te to download the corrected 6th printing pdf</w:t>
      </w:r>
      <w:r w:rsidR="00EE17A4" w:rsidRPr="00217044">
        <w:rPr>
          <w:rFonts w:ascii="Times New Roman" w:hAnsi="Times New Roman" w:cs="Times New Roman"/>
          <w:sz w:val="24"/>
          <w:szCs w:val="24"/>
        </w:rPr>
        <w:t xml:space="preserve"> with acc</w:t>
      </w:r>
      <w:r w:rsidR="00224912" w:rsidRPr="00217044">
        <w:rPr>
          <w:rFonts w:ascii="Times New Roman" w:hAnsi="Times New Roman" w:cs="Times New Roman"/>
          <w:sz w:val="24"/>
          <w:szCs w:val="24"/>
        </w:rPr>
        <w:t>ess to slides and 15 hours of lecture videos</w:t>
      </w:r>
      <w:r w:rsidR="00EE17A4" w:rsidRPr="00217044">
        <w:rPr>
          <w:rFonts w:ascii="Times New Roman" w:hAnsi="Times New Roman" w:cs="Times New Roman"/>
          <w:sz w:val="24"/>
          <w:szCs w:val="24"/>
        </w:rPr>
        <w:t xml:space="preserve">. URL: </w:t>
      </w:r>
      <w:hyperlink r:id="rId21" w:history="1">
        <w:r w:rsidR="00224912" w:rsidRPr="00217044">
          <w:rPr>
            <w:rStyle w:val="Hyperlink"/>
            <w:rFonts w:ascii="Times New Roman" w:hAnsi="Times New Roman" w:cs="Times New Roman"/>
            <w:sz w:val="24"/>
            <w:szCs w:val="24"/>
          </w:rPr>
          <w:t>http://www-bcf.usc.edu/~gareth/ISL/</w:t>
        </w:r>
      </w:hyperlink>
    </w:p>
    <w:p w14:paraId="6925999A" w14:textId="60262E87" w:rsidR="00116465" w:rsidRPr="00217044" w:rsidRDefault="00116465" w:rsidP="00217044">
      <w:pPr>
        <w:pStyle w:val="ListParagraph"/>
        <w:numPr>
          <w:ilvl w:val="0"/>
          <w:numId w:val="9"/>
        </w:numPr>
        <w:tabs>
          <w:tab w:val="left" w:pos="540"/>
        </w:tabs>
        <w:spacing w:line="360" w:lineRule="auto"/>
        <w:rPr>
          <w:rStyle w:val="Hyperlink"/>
          <w:rFonts w:ascii="Times New Roman" w:hAnsi="Times New Roman" w:cs="Times New Roman"/>
          <w:i/>
          <w:iCs/>
          <w:color w:val="auto"/>
          <w:sz w:val="24"/>
          <w:szCs w:val="24"/>
          <w:u w:val="none"/>
        </w:rPr>
      </w:pPr>
      <w:r w:rsidRPr="00217044">
        <w:rPr>
          <w:rStyle w:val="Emphasis"/>
          <w:rFonts w:ascii="Times New Roman" w:hAnsi="Times New Roman" w:cs="Times New Roman"/>
          <w:sz w:val="24"/>
          <w:szCs w:val="24"/>
        </w:rPr>
        <w:t>Regression analysis by Example</w:t>
      </w:r>
      <w:r w:rsidR="00217044">
        <w:rPr>
          <w:rStyle w:val="Emphasis"/>
          <w:rFonts w:ascii="Times New Roman" w:hAnsi="Times New Roman" w:cs="Times New Roman"/>
          <w:sz w:val="24"/>
          <w:szCs w:val="24"/>
        </w:rPr>
        <w:t xml:space="preserve">. </w:t>
      </w:r>
      <w:r w:rsidRPr="00217044">
        <w:rPr>
          <w:rFonts w:ascii="Times New Roman" w:hAnsi="Times New Roman" w:cs="Times New Roman"/>
          <w:sz w:val="24"/>
          <w:szCs w:val="24"/>
        </w:rPr>
        <w:t xml:space="preserve">A Wiley series in statistics that </w:t>
      </w:r>
      <w:r w:rsidRPr="00217044">
        <w:rPr>
          <w:rStyle w:val="st"/>
          <w:rFonts w:ascii="Times New Roman" w:hAnsi="Times New Roman" w:cs="Times New Roman"/>
          <w:sz w:val="24"/>
          <w:szCs w:val="24"/>
        </w:rPr>
        <w:t>provides a conceptually simple method for investigating relationships among variables.</w:t>
      </w:r>
      <w:r w:rsidR="00217044">
        <w:rPr>
          <w:rStyle w:val="st"/>
          <w:rFonts w:ascii="Times New Roman" w:hAnsi="Times New Roman" w:cs="Times New Roman"/>
          <w:sz w:val="24"/>
          <w:szCs w:val="24"/>
        </w:rPr>
        <w:t xml:space="preserve"> </w:t>
      </w:r>
      <w:r w:rsidRPr="00217044">
        <w:rPr>
          <w:rFonts w:ascii="Times New Roman" w:hAnsi="Times New Roman" w:cs="Times New Roman"/>
          <w:sz w:val="24"/>
          <w:szCs w:val="24"/>
        </w:rPr>
        <w:t xml:space="preserve">URL: </w:t>
      </w:r>
      <w:hyperlink r:id="rId22" w:history="1">
        <w:r w:rsidRPr="00217044">
          <w:rPr>
            <w:rStyle w:val="Hyperlink"/>
            <w:rFonts w:ascii="Times New Roman" w:hAnsi="Times New Roman" w:cs="Times New Roman"/>
            <w:sz w:val="24"/>
            <w:szCs w:val="24"/>
          </w:rPr>
          <w:t>https://aritmatika.files.wordpress.com/2010/09/regression-by-example-4th-edition-samprit-chatterjee-ali-s-hadi.pdf</w:t>
        </w:r>
      </w:hyperlink>
    </w:p>
    <w:p w14:paraId="1F96D3DE" w14:textId="61D5BFA6" w:rsidR="00217044" w:rsidRDefault="00217044" w:rsidP="00217044">
      <w:pPr>
        <w:pStyle w:val="ListParagraph"/>
        <w:numPr>
          <w:ilvl w:val="0"/>
          <w:numId w:val="9"/>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 xml:space="preserve">Stack overflow: </w:t>
      </w:r>
      <w:hyperlink r:id="rId23" w:history="1">
        <w:r w:rsidRPr="00217044">
          <w:rPr>
            <w:rStyle w:val="Hyperlink"/>
            <w:rFonts w:ascii="Times New Roman" w:hAnsi="Times New Roman" w:cs="Times New Roman"/>
            <w:sz w:val="24"/>
            <w:szCs w:val="24"/>
          </w:rPr>
          <w:t>http://stackoverflow.com/questions/tagged/r</w:t>
        </w:r>
      </w:hyperlink>
      <w:r>
        <w:rPr>
          <w:rFonts w:ascii="Times New Roman" w:hAnsi="Times New Roman" w:cs="Times New Roman"/>
          <w:sz w:val="24"/>
          <w:szCs w:val="24"/>
        </w:rPr>
        <w:t>.</w:t>
      </w:r>
    </w:p>
    <w:p w14:paraId="784A9F7F" w14:textId="01DA2A4F" w:rsidR="00217044" w:rsidRDefault="00217044" w:rsidP="00217044">
      <w:pPr>
        <w:pStyle w:val="ListParagraph"/>
        <w:numPr>
          <w:ilvl w:val="0"/>
          <w:numId w:val="9"/>
        </w:num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R bloggers:</w:t>
      </w:r>
      <w:hyperlink r:id="rId24" w:history="1">
        <w:r w:rsidRPr="00217044">
          <w:rPr>
            <w:rStyle w:val="Hyperlink"/>
            <w:rFonts w:ascii="Times New Roman" w:hAnsi="Times New Roman" w:cs="Times New Roman"/>
            <w:sz w:val="24"/>
            <w:szCs w:val="24"/>
          </w:rPr>
          <w:t xml:space="preserve"> https://www.r-bloggers.com/</w:t>
        </w:r>
      </w:hyperlink>
    </w:p>
    <w:p w14:paraId="1C96F11D" w14:textId="77777777" w:rsidR="00217044" w:rsidRPr="00217044" w:rsidRDefault="00217044" w:rsidP="00217044">
      <w:pPr>
        <w:tabs>
          <w:tab w:val="left" w:pos="540"/>
        </w:tabs>
        <w:spacing w:line="276" w:lineRule="auto"/>
        <w:rPr>
          <w:rFonts w:ascii="Times New Roman" w:hAnsi="Times New Roman" w:cs="Times New Roman"/>
          <w:i/>
          <w:iCs/>
          <w:sz w:val="24"/>
          <w:szCs w:val="24"/>
        </w:rPr>
      </w:pPr>
    </w:p>
    <w:p w14:paraId="450CCCFF" w14:textId="77777777" w:rsidR="00116465" w:rsidRDefault="00116465" w:rsidP="00116465">
      <w:pPr>
        <w:tabs>
          <w:tab w:val="left" w:pos="540"/>
        </w:tabs>
        <w:spacing w:line="264" w:lineRule="auto"/>
        <w:ind w:left="540" w:hanging="540"/>
        <w:rPr>
          <w:rStyle w:val="Hyperlink"/>
          <w:rFonts w:ascii="Times New Roman" w:hAnsi="Times New Roman" w:cs="Times New Roman"/>
          <w:sz w:val="24"/>
          <w:szCs w:val="24"/>
        </w:rPr>
      </w:pPr>
    </w:p>
    <w:p w14:paraId="0104AD00" w14:textId="77777777" w:rsidR="00A8292A" w:rsidRPr="00677B10" w:rsidRDefault="00A8292A" w:rsidP="0022134F">
      <w:pPr>
        <w:pStyle w:val="NormalWeb"/>
        <w:rPr>
          <w:b/>
          <w:sz w:val="16"/>
          <w:szCs w:val="16"/>
        </w:rPr>
      </w:pPr>
    </w:p>
    <w:p w14:paraId="67726656" w14:textId="3C0F3405" w:rsidR="00D20C38" w:rsidRPr="00BB4F57" w:rsidRDefault="00116465" w:rsidP="00BB4F57">
      <w:pPr>
        <w:rPr>
          <w:rFonts w:ascii="Times New Roman" w:eastAsia="Times New Roman" w:hAnsi="Times New Roman" w:cs="Times New Roman"/>
          <w:b/>
          <w:sz w:val="28"/>
          <w:szCs w:val="24"/>
        </w:rPr>
      </w:pPr>
      <w:r>
        <w:rPr>
          <w:b/>
          <w:sz w:val="28"/>
        </w:rPr>
        <w:br w:type="page"/>
      </w:r>
    </w:p>
    <w:p w14:paraId="2ACCE2C3" w14:textId="77777777" w:rsidR="0022134F" w:rsidRPr="00BB4F57" w:rsidRDefault="0022134F" w:rsidP="00D83522">
      <w:pPr>
        <w:pStyle w:val="NormalWeb"/>
        <w:rPr>
          <w:b/>
          <w:sz w:val="36"/>
          <w:szCs w:val="36"/>
        </w:rPr>
      </w:pPr>
      <w:r w:rsidRPr="00BB4F57">
        <w:rPr>
          <w:b/>
          <w:sz w:val="36"/>
          <w:szCs w:val="36"/>
        </w:rPr>
        <w:t>Grad</w:t>
      </w:r>
      <w:r w:rsidR="00D83522" w:rsidRPr="00BB4F57">
        <w:rPr>
          <w:b/>
          <w:sz w:val="36"/>
          <w:szCs w:val="36"/>
        </w:rPr>
        <w:t>ing</w:t>
      </w:r>
    </w:p>
    <w:p w14:paraId="7A55F88E" w14:textId="77777777" w:rsidR="00BB4F57" w:rsidRDefault="00D83522" w:rsidP="005954B4">
      <w:pPr>
        <w:spacing w:after="0" w:line="360" w:lineRule="auto"/>
        <w:rPr>
          <w:rFonts w:ascii="Times New Roman" w:hAnsi="Times New Roman" w:cs="Times New Roman"/>
          <w:sz w:val="24"/>
          <w:szCs w:val="24"/>
        </w:rPr>
      </w:pPr>
      <w:r w:rsidRPr="00D83522">
        <w:rPr>
          <w:rFonts w:ascii="Times New Roman" w:hAnsi="Times New Roman" w:cs="Times New Roman"/>
          <w:sz w:val="24"/>
          <w:szCs w:val="24"/>
        </w:rPr>
        <w:t>Numerica</w:t>
      </w:r>
      <w:r w:rsidR="00BB4F57">
        <w:rPr>
          <w:rFonts w:ascii="Times New Roman" w:hAnsi="Times New Roman" w:cs="Times New Roman"/>
          <w:sz w:val="24"/>
          <w:szCs w:val="24"/>
        </w:rPr>
        <w:t>l class grades will be based on:</w:t>
      </w:r>
    </w:p>
    <w:p w14:paraId="394F09AB" w14:textId="30370D75" w:rsidR="00BB4F57" w:rsidRDefault="00BB4F57" w:rsidP="00BB4F57">
      <w:pPr>
        <w:pStyle w:val="ListParagraph"/>
        <w:numPr>
          <w:ilvl w:val="0"/>
          <w:numId w:val="10"/>
        </w:numPr>
        <w:spacing w:after="0" w:line="360" w:lineRule="auto"/>
        <w:rPr>
          <w:rFonts w:ascii="Times New Roman" w:hAnsi="Times New Roman" w:cs="Times New Roman"/>
          <w:sz w:val="24"/>
          <w:szCs w:val="24"/>
        </w:rPr>
      </w:pPr>
      <w:commentRangeStart w:id="296"/>
      <w:r>
        <w:rPr>
          <w:rFonts w:ascii="Times New Roman" w:hAnsi="Times New Roman" w:cs="Times New Roman"/>
          <w:sz w:val="24"/>
          <w:szCs w:val="24"/>
        </w:rPr>
        <w:t>H</w:t>
      </w:r>
      <w:r w:rsidRPr="00BB4F57">
        <w:rPr>
          <w:rFonts w:ascii="Times New Roman" w:hAnsi="Times New Roman" w:cs="Times New Roman"/>
          <w:sz w:val="24"/>
          <w:szCs w:val="24"/>
        </w:rPr>
        <w:t>omework (2</w:t>
      </w:r>
      <w:ins w:id="297" w:author="Andrew Cohen" w:date="2017-01-12T09:43:00Z">
        <w:r w:rsidR="00360CB6">
          <w:rPr>
            <w:rFonts w:ascii="Times New Roman" w:hAnsi="Times New Roman" w:cs="Times New Roman"/>
            <w:sz w:val="24"/>
            <w:szCs w:val="24"/>
          </w:rPr>
          <w:t>0</w:t>
        </w:r>
      </w:ins>
      <w:del w:id="298" w:author="Andrew Cohen" w:date="2017-01-12T09:43:00Z">
        <w:r w:rsidR="00CB3C79" w:rsidRPr="00BB4F57" w:rsidDel="00360CB6">
          <w:rPr>
            <w:rFonts w:ascii="Times New Roman" w:hAnsi="Times New Roman" w:cs="Times New Roman"/>
            <w:sz w:val="24"/>
            <w:szCs w:val="24"/>
          </w:rPr>
          <w:delText>5</w:delText>
        </w:r>
      </w:del>
      <w:r>
        <w:rPr>
          <w:rFonts w:ascii="Times New Roman" w:hAnsi="Times New Roman" w:cs="Times New Roman"/>
          <w:sz w:val="24"/>
          <w:szCs w:val="24"/>
        </w:rPr>
        <w:t>%)</w:t>
      </w:r>
      <w:commentRangeEnd w:id="296"/>
      <w:r w:rsidR="00360CB6">
        <w:rPr>
          <w:rStyle w:val="CommentReference"/>
        </w:rPr>
        <w:commentReference w:id="296"/>
      </w:r>
    </w:p>
    <w:p w14:paraId="3E3390C6" w14:textId="6EF606A8"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Assignments will be due by midnight the Wednesday after the class they are assigned.</w:t>
      </w:r>
    </w:p>
    <w:p w14:paraId="2112F2B6" w14:textId="5F84876B"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Solutions to assignments will be sent to students the following Thursday.</w:t>
      </w:r>
    </w:p>
    <w:p w14:paraId="496D3E12" w14:textId="451C2D48"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Late assignments will lose </w:t>
      </w:r>
      <w:r w:rsidR="00C2010C">
        <w:rPr>
          <w:rFonts w:ascii="Times New Roman" w:hAnsi="Times New Roman" w:cs="Times New Roman"/>
          <w:sz w:val="24"/>
          <w:szCs w:val="24"/>
        </w:rPr>
        <w:t>10</w:t>
      </w:r>
      <w:r>
        <w:rPr>
          <w:rFonts w:ascii="Times New Roman" w:hAnsi="Times New Roman" w:cs="Times New Roman"/>
          <w:sz w:val="24"/>
          <w:szCs w:val="24"/>
        </w:rPr>
        <w:t>% of the total for each day late.</w:t>
      </w:r>
    </w:p>
    <w:p w14:paraId="3E04651E" w14:textId="06D02F6B" w:rsidR="00BB4F57" w:rsidRDefault="00BB4F57" w:rsidP="00BB4F57">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Participation (</w:t>
      </w:r>
      <w:ins w:id="299" w:author="Andrew Cohen" w:date="2017-01-12T09:43:00Z">
        <w:r w:rsidR="00360CB6">
          <w:rPr>
            <w:rFonts w:ascii="Times New Roman" w:hAnsi="Times New Roman" w:cs="Times New Roman"/>
            <w:sz w:val="24"/>
            <w:szCs w:val="24"/>
          </w:rPr>
          <w:t>10</w:t>
        </w:r>
      </w:ins>
      <w:del w:id="300" w:author="Andrew Cohen" w:date="2017-01-12T09:43:00Z">
        <w:r w:rsidDel="00360CB6">
          <w:rPr>
            <w:rFonts w:ascii="Times New Roman" w:hAnsi="Times New Roman" w:cs="Times New Roman"/>
            <w:sz w:val="24"/>
            <w:szCs w:val="24"/>
          </w:rPr>
          <w:delText>5</w:delText>
        </w:r>
      </w:del>
      <w:r>
        <w:rPr>
          <w:rFonts w:ascii="Times New Roman" w:hAnsi="Times New Roman" w:cs="Times New Roman"/>
          <w:sz w:val="24"/>
          <w:szCs w:val="24"/>
        </w:rPr>
        <w:t>%)</w:t>
      </w:r>
    </w:p>
    <w:p w14:paraId="1DC64240" w14:textId="0E6654CF" w:rsidR="00BB4F57" w:rsidRDefault="00C2010C"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Attendance – (</w:t>
      </w:r>
      <w:ins w:id="301" w:author="Andrew Cohen" w:date="2017-01-12T09:43:00Z">
        <w:r w:rsidR="00360CB6">
          <w:rPr>
            <w:rFonts w:ascii="Times New Roman" w:hAnsi="Times New Roman" w:cs="Times New Roman"/>
            <w:sz w:val="24"/>
            <w:szCs w:val="24"/>
          </w:rPr>
          <w:t xml:space="preserve">includes being on-time </w:t>
        </w:r>
      </w:ins>
      <w:del w:id="302" w:author="Andrew Cohen" w:date="2017-01-12T09:43:00Z">
        <w:r w:rsidDel="00360CB6">
          <w:rPr>
            <w:rFonts w:ascii="Times New Roman" w:hAnsi="Times New Roman" w:cs="Times New Roman"/>
            <w:sz w:val="24"/>
            <w:szCs w:val="24"/>
          </w:rPr>
          <w:delText xml:space="preserve">no points given if late </w:delText>
        </w:r>
      </w:del>
      <w:r>
        <w:rPr>
          <w:rFonts w:ascii="Times New Roman" w:hAnsi="Times New Roman" w:cs="Times New Roman"/>
          <w:sz w:val="24"/>
          <w:szCs w:val="24"/>
        </w:rPr>
        <w:t>to class)</w:t>
      </w:r>
    </w:p>
    <w:p w14:paraId="2AB4AD51" w14:textId="3D0D2E94"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Good class citizenship (helping other students, contributing to the piazza site)</w:t>
      </w:r>
    </w:p>
    <w:p w14:paraId="2619F647" w14:textId="77777777" w:rsidR="00BB4F57" w:rsidRDefault="00BB4F57" w:rsidP="00BB4F57">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w:t>
      </w:r>
      <w:r w:rsidRPr="00BB4F57">
        <w:rPr>
          <w:rFonts w:ascii="Times New Roman" w:hAnsi="Times New Roman" w:cs="Times New Roman"/>
          <w:sz w:val="24"/>
          <w:szCs w:val="24"/>
        </w:rPr>
        <w:t xml:space="preserve">idterm </w:t>
      </w:r>
      <w:r w:rsidR="00D83522" w:rsidRPr="00BB4F57">
        <w:rPr>
          <w:rFonts w:ascii="Times New Roman" w:hAnsi="Times New Roman" w:cs="Times New Roman"/>
          <w:sz w:val="24"/>
          <w:szCs w:val="24"/>
        </w:rPr>
        <w:t>(</w:t>
      </w:r>
      <w:r w:rsidRPr="00BB4F57">
        <w:rPr>
          <w:rFonts w:ascii="Times New Roman" w:hAnsi="Times New Roman" w:cs="Times New Roman"/>
          <w:sz w:val="24"/>
          <w:szCs w:val="24"/>
        </w:rPr>
        <w:t>15</w:t>
      </w:r>
      <w:r w:rsidR="00D83522" w:rsidRPr="00BB4F57">
        <w:rPr>
          <w:rFonts w:ascii="Times New Roman" w:hAnsi="Times New Roman" w:cs="Times New Roman"/>
          <w:sz w:val="24"/>
          <w:szCs w:val="24"/>
        </w:rPr>
        <w:t>%)</w:t>
      </w:r>
    </w:p>
    <w:p w14:paraId="5D900D8D" w14:textId="77777777"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This will be a take home exam given a third of the way through the semester</w:t>
      </w:r>
    </w:p>
    <w:p w14:paraId="2083A9A9" w14:textId="038DFEFC"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will be an individual assignment where you will not be able to ask questions of the TAs. </w:t>
      </w:r>
    </w:p>
    <w:p w14:paraId="1A8D9B70" w14:textId="659CF92B" w:rsidR="00C2010C" w:rsidRDefault="00C2010C"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There will be no office hours while the mid-term is live.</w:t>
      </w:r>
    </w:p>
    <w:p w14:paraId="736A0F5A" w14:textId="1E2B1977" w:rsidR="00AA1A2A" w:rsidRDefault="00BB4F57" w:rsidP="00BB4F57">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w:t>
      </w:r>
      <w:r w:rsidRPr="00BB4F57">
        <w:rPr>
          <w:rFonts w:ascii="Times New Roman" w:hAnsi="Times New Roman" w:cs="Times New Roman"/>
          <w:sz w:val="24"/>
          <w:szCs w:val="24"/>
        </w:rPr>
        <w:t>inal project</w:t>
      </w:r>
      <w:r w:rsidR="00D83522" w:rsidRPr="00BB4F57">
        <w:rPr>
          <w:rFonts w:ascii="Times New Roman" w:hAnsi="Times New Roman" w:cs="Times New Roman"/>
          <w:sz w:val="24"/>
          <w:szCs w:val="24"/>
        </w:rPr>
        <w:t xml:space="preserve"> </w:t>
      </w:r>
      <w:r>
        <w:rPr>
          <w:rFonts w:ascii="Times New Roman" w:hAnsi="Times New Roman" w:cs="Times New Roman"/>
          <w:sz w:val="24"/>
          <w:szCs w:val="24"/>
        </w:rPr>
        <w:t>check</w:t>
      </w:r>
      <w:ins w:id="303" w:author="Andrew Cohen" w:date="2017-01-12T09:45:00Z">
        <w:r w:rsidR="00360CB6">
          <w:rPr>
            <w:rFonts w:ascii="Times New Roman" w:hAnsi="Times New Roman" w:cs="Times New Roman"/>
            <w:sz w:val="24"/>
            <w:szCs w:val="24"/>
          </w:rPr>
          <w:t>-</w:t>
        </w:r>
      </w:ins>
      <w:del w:id="304" w:author="Andrew Cohen" w:date="2017-01-12T09:45:00Z">
        <w:r w:rsidDel="00360CB6">
          <w:rPr>
            <w:rFonts w:ascii="Times New Roman" w:hAnsi="Times New Roman" w:cs="Times New Roman"/>
            <w:sz w:val="24"/>
            <w:szCs w:val="24"/>
          </w:rPr>
          <w:delText xml:space="preserve"> </w:delText>
        </w:r>
      </w:del>
      <w:r>
        <w:rPr>
          <w:rFonts w:ascii="Times New Roman" w:hAnsi="Times New Roman" w:cs="Times New Roman"/>
          <w:sz w:val="24"/>
          <w:szCs w:val="24"/>
        </w:rPr>
        <w:t>in</w:t>
      </w:r>
      <w:ins w:id="305" w:author="Andrew Cohen" w:date="2017-01-12T09:45:00Z">
        <w:r w:rsidR="00360CB6">
          <w:rPr>
            <w:rFonts w:ascii="Times New Roman" w:hAnsi="Times New Roman" w:cs="Times New Roman"/>
            <w:sz w:val="24"/>
            <w:szCs w:val="24"/>
          </w:rPr>
          <w:t>s</w:t>
        </w:r>
      </w:ins>
      <w:r>
        <w:rPr>
          <w:rFonts w:ascii="Times New Roman" w:hAnsi="Times New Roman" w:cs="Times New Roman"/>
          <w:sz w:val="24"/>
          <w:szCs w:val="24"/>
        </w:rPr>
        <w:t xml:space="preserve"> and the f</w:t>
      </w:r>
      <w:r w:rsidR="00D83522" w:rsidRPr="00BB4F57">
        <w:rPr>
          <w:rFonts w:ascii="Times New Roman" w:hAnsi="Times New Roman" w:cs="Times New Roman"/>
          <w:sz w:val="24"/>
          <w:szCs w:val="24"/>
        </w:rPr>
        <w:t>inal project (</w:t>
      </w:r>
      <w:r>
        <w:rPr>
          <w:rFonts w:ascii="Times New Roman" w:hAnsi="Times New Roman" w:cs="Times New Roman"/>
          <w:sz w:val="24"/>
          <w:szCs w:val="24"/>
        </w:rPr>
        <w:t>55</w:t>
      </w:r>
      <w:r w:rsidR="00D83522" w:rsidRPr="00BB4F57">
        <w:rPr>
          <w:rFonts w:ascii="Times New Roman" w:hAnsi="Times New Roman" w:cs="Times New Roman"/>
          <w:sz w:val="24"/>
          <w:szCs w:val="24"/>
        </w:rPr>
        <w:t xml:space="preserve">%). </w:t>
      </w:r>
    </w:p>
    <w:p w14:paraId="7A5EEC9D" w14:textId="5E3C1C08" w:rsidR="00AA1A2A" w:rsidRPr="00BB4F57" w:rsidRDefault="00BB4F57" w:rsidP="005954B4">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More details next week</w:t>
      </w:r>
    </w:p>
    <w:p w14:paraId="2F2436D0" w14:textId="622D5A33" w:rsidR="00D20C38" w:rsidRDefault="0022134F" w:rsidP="00BB4F57">
      <w:pPr>
        <w:spacing w:after="0" w:line="360" w:lineRule="auto"/>
        <w:rPr>
          <w:rFonts w:ascii="Times New Roman" w:hAnsi="Times New Roman" w:cs="Times New Roman"/>
          <w:sz w:val="24"/>
          <w:szCs w:val="24"/>
        </w:rPr>
      </w:pPr>
      <w:r w:rsidRPr="0022134F">
        <w:rPr>
          <w:rFonts w:ascii="Times New Roman" w:hAnsi="Times New Roman" w:cs="Times New Roman"/>
          <w:sz w:val="24"/>
          <w:szCs w:val="24"/>
        </w:rPr>
        <w:t>The instr</w:t>
      </w:r>
      <w:r w:rsidR="007C4DBB">
        <w:rPr>
          <w:rFonts w:ascii="Times New Roman" w:hAnsi="Times New Roman" w:cs="Times New Roman"/>
          <w:sz w:val="24"/>
          <w:szCs w:val="24"/>
        </w:rPr>
        <w:t>uctor reserves the right to amend weighting</w:t>
      </w:r>
      <w:r w:rsidRPr="0022134F">
        <w:rPr>
          <w:rFonts w:ascii="Times New Roman" w:hAnsi="Times New Roman" w:cs="Times New Roman"/>
          <w:sz w:val="24"/>
          <w:szCs w:val="24"/>
        </w:rPr>
        <w:t>.</w:t>
      </w:r>
    </w:p>
    <w:p w14:paraId="1E41C4D5" w14:textId="37E8E2CC" w:rsidR="00D20C38" w:rsidRDefault="00D20C38" w:rsidP="005954B4">
      <w:pPr>
        <w:tabs>
          <w:tab w:val="left" w:pos="0"/>
        </w:tabs>
        <w:spacing w:line="360" w:lineRule="auto"/>
        <w:rPr>
          <w:rFonts w:ascii="Times New Roman" w:hAnsi="Times New Roman" w:cs="Times New Roman"/>
          <w:sz w:val="24"/>
          <w:szCs w:val="24"/>
        </w:rPr>
      </w:pPr>
    </w:p>
    <w:p w14:paraId="5C28DCBE" w14:textId="77777777" w:rsidR="00D20C38" w:rsidRDefault="00D20C38" w:rsidP="004C41DD">
      <w:pPr>
        <w:pStyle w:val="NormalWeb"/>
        <w:rPr>
          <w:b/>
          <w:sz w:val="28"/>
        </w:rPr>
      </w:pPr>
    </w:p>
    <w:p w14:paraId="707BBBC2" w14:textId="77777777" w:rsidR="006F1B05" w:rsidRDefault="006F1B05" w:rsidP="004C41DD">
      <w:pPr>
        <w:pStyle w:val="NormalWeb"/>
        <w:rPr>
          <w:b/>
          <w:sz w:val="28"/>
        </w:rPr>
      </w:pPr>
    </w:p>
    <w:p w14:paraId="65A6D519" w14:textId="77777777" w:rsidR="006F1B05" w:rsidRDefault="006F1B05">
      <w:pPr>
        <w:rPr>
          <w:rFonts w:ascii="Times New Roman" w:eastAsia="Times New Roman" w:hAnsi="Times New Roman" w:cs="Times New Roman"/>
          <w:b/>
          <w:sz w:val="28"/>
          <w:szCs w:val="24"/>
        </w:rPr>
      </w:pPr>
      <w:r>
        <w:rPr>
          <w:b/>
          <w:sz w:val="28"/>
        </w:rPr>
        <w:br w:type="page"/>
      </w:r>
    </w:p>
    <w:p w14:paraId="26A95C29" w14:textId="75BCD102" w:rsidR="004C41DD" w:rsidRDefault="00793436" w:rsidP="004C41DD">
      <w:pPr>
        <w:pStyle w:val="NormalWeb"/>
        <w:rPr>
          <w:ins w:id="306" w:author="Andrew Cohen" w:date="2017-01-12T09:45:00Z"/>
          <w:b/>
          <w:sz w:val="28"/>
        </w:rPr>
      </w:pPr>
      <w:r>
        <w:rPr>
          <w:b/>
          <w:sz w:val="28"/>
        </w:rPr>
        <w:t>Topics</w:t>
      </w:r>
    </w:p>
    <w:p w14:paraId="767CB3A8" w14:textId="0DD6F834" w:rsidR="00360CB6" w:rsidRPr="00947215" w:rsidRDefault="00360CB6">
      <w:pPr>
        <w:pStyle w:val="NormalWeb"/>
        <w:spacing w:line="360" w:lineRule="auto"/>
        <w:rPr>
          <w:rPrChange w:id="307" w:author="Jeffrey Naber" w:date="2017-01-12T11:19:00Z">
            <w:rPr>
              <w:b/>
              <w:sz w:val="28"/>
            </w:rPr>
          </w:rPrChange>
        </w:rPr>
        <w:pPrChange w:id="308" w:author="Andrew Cohen" w:date="2017-01-12T09:49:00Z">
          <w:pPr>
            <w:pStyle w:val="NormalWeb"/>
          </w:pPr>
        </w:pPrChange>
      </w:pPr>
      <w:ins w:id="309" w:author="Andrew Cohen" w:date="2017-01-12T09:45:00Z">
        <w:r w:rsidRPr="00947215">
          <w:rPr>
            <w:rPrChange w:id="310" w:author="Jeffrey Naber" w:date="2017-01-12T11:19:00Z">
              <w:rPr>
                <w:u w:val="single"/>
              </w:rPr>
            </w:rPrChange>
          </w:rPr>
          <w:t xml:space="preserve">The first hour of most of our course meetings will cover a topic </w:t>
        </w:r>
      </w:ins>
      <w:ins w:id="311" w:author="Andrew Cohen" w:date="2017-01-12T09:46:00Z">
        <w:r w:rsidRPr="00947215">
          <w:rPr>
            <w:rPrChange w:id="312" w:author="Jeffrey Naber" w:date="2017-01-12T11:19:00Z">
              <w:rPr>
                <w:u w:val="single"/>
              </w:rPr>
            </w:rPrChange>
          </w:rPr>
          <w:t xml:space="preserve">relating to </w:t>
        </w:r>
      </w:ins>
      <w:ins w:id="313" w:author="Andrew Cohen" w:date="2017-01-12T09:45:00Z">
        <w:r w:rsidRPr="00947215">
          <w:rPr>
            <w:rPrChange w:id="314" w:author="Jeffrey Naber" w:date="2017-01-12T11:19:00Z">
              <w:rPr>
                <w:u w:val="single"/>
              </w:rPr>
            </w:rPrChange>
          </w:rPr>
          <w:t xml:space="preserve">financial </w:t>
        </w:r>
      </w:ins>
      <w:ins w:id="315" w:author="Andrew Cohen" w:date="2017-01-12T09:46:00Z">
        <w:r w:rsidRPr="00947215">
          <w:rPr>
            <w:rPrChange w:id="316" w:author="Jeffrey Naber" w:date="2017-01-12T11:19:00Z">
              <w:rPr>
                <w:u w:val="single"/>
              </w:rPr>
            </w:rPrChange>
          </w:rPr>
          <w:t xml:space="preserve">literacy.  We will then use the second hour </w:t>
        </w:r>
        <w:del w:id="317" w:author="William Ampeh" w:date="2017-01-13T08:26:00Z">
          <w:r w:rsidRPr="00947215" w:rsidDel="00917920">
            <w:rPr>
              <w:rPrChange w:id="318" w:author="Jeffrey Naber" w:date="2017-01-12T11:19:00Z">
                <w:rPr>
                  <w:u w:val="single"/>
                </w:rPr>
              </w:rPrChange>
            </w:rPr>
            <w:delText xml:space="preserve">to </w:delText>
          </w:r>
        </w:del>
        <w:bookmarkStart w:id="319" w:name="_GoBack"/>
        <w:bookmarkEnd w:id="319"/>
        <w:r w:rsidRPr="00947215">
          <w:rPr>
            <w:rPrChange w:id="320" w:author="Jeffrey Naber" w:date="2017-01-12T11:19:00Z">
              <w:rPr>
                <w:u w:val="single"/>
              </w:rPr>
            </w:rPrChange>
          </w:rPr>
          <w:t>for instruction on data analysis and programming, where the examples will typically use data relating to the content covered in the first hour of class.</w:t>
        </w:r>
      </w:ins>
      <w:ins w:id="321" w:author="Andrew Cohen" w:date="2017-01-12T09:47:00Z">
        <w:r w:rsidRPr="00947215">
          <w:rPr>
            <w:rPrChange w:id="322" w:author="Jeffrey Naber" w:date="2017-01-12T11:19:00Z">
              <w:rPr>
                <w:u w:val="single"/>
              </w:rPr>
            </w:rPrChange>
          </w:rPr>
          <w:t xml:space="preserve">  The order in which we cover financial literacy-related topics </w:t>
        </w:r>
      </w:ins>
      <w:ins w:id="323" w:author="Andrew Cohen" w:date="2017-01-12T09:48:00Z">
        <w:r w:rsidRPr="00947215">
          <w:rPr>
            <w:rPrChange w:id="324" w:author="Jeffrey Naber" w:date="2017-01-12T11:19:00Z">
              <w:rPr>
                <w:u w:val="single"/>
              </w:rPr>
            </w:rPrChange>
          </w:rPr>
          <w:t xml:space="preserve">will be determined by the schedules </w:t>
        </w:r>
        <w:del w:id="325" w:author="Jeffrey Naber" w:date="2017-01-12T11:19:00Z">
          <w:r w:rsidRPr="00947215" w:rsidDel="00947215">
            <w:rPr>
              <w:rPrChange w:id="326" w:author="Jeffrey Naber" w:date="2017-01-12T11:19:00Z">
                <w:rPr>
                  <w:u w:val="single"/>
                </w:rPr>
              </w:rPrChange>
            </w:rPr>
            <w:delText xml:space="preserve">(still being worked out) </w:delText>
          </w:r>
        </w:del>
        <w:r w:rsidRPr="00947215">
          <w:rPr>
            <w:rPrChange w:id="327" w:author="Jeffrey Naber" w:date="2017-01-12T11:19:00Z">
              <w:rPr>
                <w:u w:val="single"/>
              </w:rPr>
            </w:rPrChange>
          </w:rPr>
          <w:t>of our guest lecturers.  The programming content will, of course, follow a much more methodical outline, described below</w:t>
        </w:r>
        <w:del w:id="328" w:author="Jeffrey Naber" w:date="2017-01-12T11:19:00Z">
          <w:r w:rsidRPr="00947215" w:rsidDel="00947215">
            <w:rPr>
              <w:rPrChange w:id="329" w:author="Jeffrey Naber" w:date="2017-01-12T11:19:00Z">
                <w:rPr>
                  <w:u w:val="single"/>
                </w:rPr>
              </w:rPrChange>
            </w:rPr>
            <w:delText>.</w:delText>
          </w:r>
        </w:del>
      </w:ins>
      <w:ins w:id="330" w:author="Jeffrey Naber" w:date="2017-01-12T11:19:00Z">
        <w:r w:rsidR="00947215">
          <w:t xml:space="preserve"> (The instructor reserves the right to modify this schedule</w:t>
        </w:r>
      </w:ins>
      <w:ins w:id="331" w:author="Jeffrey Naber" w:date="2017-01-12T11:24:00Z">
        <w:r w:rsidR="00252AB2">
          <w:t xml:space="preserve"> as needed</w:t>
        </w:r>
      </w:ins>
      <w:ins w:id="332" w:author="Jeffrey Naber" w:date="2017-01-12T11:19:00Z">
        <w:r w:rsidR="00947215">
          <w:t>).</w:t>
        </w:r>
      </w:ins>
    </w:p>
    <w:p w14:paraId="2B217DB8" w14:textId="77777777" w:rsidR="00BB4F57" w:rsidRDefault="004C41DD" w:rsidP="00BB4F57">
      <w:pPr>
        <w:pStyle w:val="NormalWeb"/>
        <w:numPr>
          <w:ilvl w:val="0"/>
          <w:numId w:val="12"/>
        </w:numPr>
        <w:spacing w:line="276" w:lineRule="auto"/>
      </w:pPr>
      <w:r w:rsidRPr="00D66643">
        <w:rPr>
          <w:rStyle w:val="Strong"/>
        </w:rPr>
        <w:t>Introduction to Basics</w:t>
      </w:r>
    </w:p>
    <w:p w14:paraId="498ECCA4" w14:textId="467334FF" w:rsidR="0067412D" w:rsidRPr="00D66643" w:rsidRDefault="005050DB" w:rsidP="00BB4F57">
      <w:pPr>
        <w:pStyle w:val="NormalWeb"/>
        <w:numPr>
          <w:ilvl w:val="1"/>
          <w:numId w:val="12"/>
        </w:numPr>
        <w:spacing w:line="276" w:lineRule="auto"/>
      </w:pPr>
      <w:r w:rsidRPr="00D66643">
        <w:t xml:space="preserve">Install R and </w:t>
      </w:r>
      <w:r w:rsidR="00894B59" w:rsidRPr="00D66643">
        <w:t xml:space="preserve">RStudio; </w:t>
      </w:r>
      <w:r w:rsidR="00DF57A5" w:rsidRPr="00D66643">
        <w:t>Start RStudio, e</w:t>
      </w:r>
      <w:r w:rsidR="00894B59" w:rsidRPr="00D66643">
        <w:t>xplore</w:t>
      </w:r>
      <w:r w:rsidRPr="00D66643">
        <w:t xml:space="preserve"> </w:t>
      </w:r>
      <w:r w:rsidR="00DF57A5" w:rsidRPr="00D66643">
        <w:t xml:space="preserve">the features, menus and windows in </w:t>
      </w:r>
      <w:r w:rsidR="00894B59" w:rsidRPr="00D66643">
        <w:t>RStudio</w:t>
      </w:r>
      <w:r w:rsidR="00DF57A5" w:rsidRPr="00D66643">
        <w:t>,</w:t>
      </w:r>
      <w:r w:rsidR="00894B59" w:rsidRPr="00D66643">
        <w:t xml:space="preserve"> and t</w:t>
      </w:r>
      <w:r w:rsidR="004C41DD" w:rsidRPr="00D66643">
        <w:t xml:space="preserve">ake your first steps with R. </w:t>
      </w:r>
    </w:p>
    <w:p w14:paraId="07449AEE" w14:textId="4CC4E50A" w:rsidR="00661E1A" w:rsidRDefault="0090150A" w:rsidP="00BB4F57">
      <w:pPr>
        <w:pStyle w:val="NormalWeb"/>
        <w:numPr>
          <w:ilvl w:val="1"/>
          <w:numId w:val="12"/>
        </w:numPr>
        <w:spacing w:line="276" w:lineRule="auto"/>
      </w:pPr>
      <w:r>
        <w:t>Basic operations on “</w:t>
      </w:r>
      <w:r>
        <w:rPr>
          <w:i/>
        </w:rPr>
        <w:t xml:space="preserve">spreadsheet-like” </w:t>
      </w:r>
      <w:r w:rsidR="00661E1A">
        <w:t>o</w:t>
      </w:r>
      <w:r>
        <w:t>bjects</w:t>
      </w:r>
      <w:r w:rsidR="00661E1A">
        <w:t xml:space="preserve">, introduction to variables, </w:t>
      </w:r>
      <w:r>
        <w:t xml:space="preserve">using R as a calculator to perform </w:t>
      </w:r>
      <w:r w:rsidR="00661E1A">
        <w:t>simple computation</w:t>
      </w:r>
      <w:r>
        <w:t xml:space="preserve">s, introductory </w:t>
      </w:r>
      <w:r w:rsidR="00661E1A">
        <w:t xml:space="preserve">use of in-built </w:t>
      </w:r>
      <w:r>
        <w:t>R functions (e.g., mean, sum)</w:t>
      </w:r>
    </w:p>
    <w:p w14:paraId="064D9D34" w14:textId="28EA7ABC" w:rsidR="004038D0" w:rsidRPr="00D66643" w:rsidRDefault="00894B59" w:rsidP="00BB4F57">
      <w:pPr>
        <w:pStyle w:val="NormalWeb"/>
        <w:numPr>
          <w:ilvl w:val="1"/>
          <w:numId w:val="12"/>
        </w:numPr>
        <w:spacing w:line="276" w:lineRule="auto"/>
      </w:pPr>
      <w:r w:rsidRPr="00D66643">
        <w:t>Introdu</w:t>
      </w:r>
      <w:r w:rsidR="0090150A">
        <w:t xml:space="preserve">ction to </w:t>
      </w:r>
      <w:r w:rsidR="004C41DD" w:rsidRPr="00D66643">
        <w:t xml:space="preserve">basic </w:t>
      </w:r>
      <w:r w:rsidR="00C037AF" w:rsidRPr="00D66643">
        <w:t xml:space="preserve">R </w:t>
      </w:r>
      <w:r w:rsidR="004C41DD" w:rsidRPr="00D66643">
        <w:t>data types in</w:t>
      </w:r>
      <w:r w:rsidR="00C037AF" w:rsidRPr="00D66643">
        <w:t>cluding vectors, arrays, lists, matrices, data frame and factors.</w:t>
      </w:r>
      <w:r w:rsidR="004C41DD" w:rsidRPr="00D66643">
        <w:t xml:space="preserve"> </w:t>
      </w:r>
      <w:r w:rsidRPr="00D66643">
        <w:rPr>
          <w:rFonts w:eastAsiaTheme="minorHAnsi"/>
        </w:rPr>
        <w:t xml:space="preserve">Explore </w:t>
      </w:r>
      <w:r w:rsidRPr="00D66643">
        <w:t xml:space="preserve">basic operations </w:t>
      </w:r>
      <w:r w:rsidR="00C037AF" w:rsidRPr="00D66643">
        <w:t xml:space="preserve">on </w:t>
      </w:r>
      <w:r w:rsidRPr="00D66643">
        <w:t>the basic R data types.</w:t>
      </w:r>
      <w:r w:rsidR="00C037AF" w:rsidRPr="00D66643">
        <w:t xml:space="preserve"> </w:t>
      </w:r>
    </w:p>
    <w:p w14:paraId="6E0A990A" w14:textId="03315212" w:rsidR="00793436" w:rsidRDefault="00DF57A5" w:rsidP="00793436">
      <w:pPr>
        <w:pStyle w:val="NormalWeb"/>
        <w:numPr>
          <w:ilvl w:val="1"/>
          <w:numId w:val="12"/>
        </w:numPr>
        <w:spacing w:line="276" w:lineRule="auto"/>
      </w:pPr>
      <w:r w:rsidRPr="00D66643">
        <w:t>Comment your work, s</w:t>
      </w:r>
      <w:r w:rsidR="00C037AF" w:rsidRPr="00D66643">
        <w:t>av</w:t>
      </w:r>
      <w:r w:rsidR="00827130" w:rsidRPr="00D66643">
        <w:t>e</w:t>
      </w:r>
      <w:r w:rsidRPr="00D66643">
        <w:t xml:space="preserve"> your workspace</w:t>
      </w:r>
      <w:r w:rsidR="00827130" w:rsidRPr="00D66643">
        <w:t>,</w:t>
      </w:r>
      <w:r w:rsidR="00F15067" w:rsidRPr="00D66643">
        <w:t xml:space="preserve"> and </w:t>
      </w:r>
      <w:r w:rsidR="0051000F" w:rsidRPr="00D66643">
        <w:t>exit</w:t>
      </w:r>
      <w:r w:rsidR="00F15067" w:rsidRPr="00D66643">
        <w:t xml:space="preserve"> your R</w:t>
      </w:r>
      <w:r w:rsidRPr="00D66643">
        <w:t xml:space="preserve"> session</w:t>
      </w:r>
      <w:r w:rsidR="00BA7B02" w:rsidRPr="00D66643">
        <w:t>.</w:t>
      </w:r>
    </w:p>
    <w:p w14:paraId="3D89CDB6" w14:textId="77777777" w:rsidR="00BB4F57" w:rsidRDefault="0090150A" w:rsidP="00BB4F57">
      <w:pPr>
        <w:pStyle w:val="NormalWeb"/>
        <w:numPr>
          <w:ilvl w:val="0"/>
          <w:numId w:val="12"/>
        </w:numPr>
        <w:spacing w:line="276" w:lineRule="auto"/>
      </w:pPr>
      <w:r w:rsidRPr="00D66643">
        <w:rPr>
          <w:rStyle w:val="Strong"/>
        </w:rPr>
        <w:t xml:space="preserve">Introduction to </w:t>
      </w:r>
      <w:r w:rsidR="00002EA6">
        <w:rPr>
          <w:rStyle w:val="Strong"/>
        </w:rPr>
        <w:t>basic programming concepts</w:t>
      </w:r>
    </w:p>
    <w:p w14:paraId="33744D9B" w14:textId="77777777" w:rsidR="00BB4F57" w:rsidRDefault="00AA1A2A" w:rsidP="00BB4F57">
      <w:pPr>
        <w:pStyle w:val="NormalWeb"/>
        <w:numPr>
          <w:ilvl w:val="1"/>
          <w:numId w:val="12"/>
        </w:numPr>
        <w:spacing w:line="276" w:lineRule="auto"/>
      </w:pPr>
      <w:r>
        <w:t xml:space="preserve">A make-up class and </w:t>
      </w:r>
      <w:r w:rsidR="00002EA6">
        <w:t xml:space="preserve">TA </w:t>
      </w:r>
      <w:r>
        <w:t xml:space="preserve">session </w:t>
      </w:r>
      <w:r w:rsidR="00002EA6">
        <w:t xml:space="preserve">to </w:t>
      </w:r>
      <w:r>
        <w:t>ens</w:t>
      </w:r>
      <w:r w:rsidR="00002EA6">
        <w:t>ure students hav</w:t>
      </w:r>
      <w:r>
        <w:t>e their R session properly setup, and know how to effectively download and setup the lecture materials from Githup.</w:t>
      </w:r>
    </w:p>
    <w:p w14:paraId="7FA16773" w14:textId="16EA9C67" w:rsidR="00793436" w:rsidRDefault="00BA704D" w:rsidP="00793436">
      <w:pPr>
        <w:pStyle w:val="NormalWeb"/>
        <w:numPr>
          <w:ilvl w:val="1"/>
          <w:numId w:val="12"/>
        </w:numPr>
        <w:spacing w:line="276" w:lineRule="auto"/>
      </w:pPr>
      <w:r>
        <w:t xml:space="preserve">As </w:t>
      </w:r>
      <w:r w:rsidR="00AA1A2A">
        <w:t>introduction for students who have</w:t>
      </w:r>
      <w:r w:rsidR="00BB4F57">
        <w:t xml:space="preserve"> little prior function programming experience (i.e. only STATA). T</w:t>
      </w:r>
      <w:r w:rsidR="00002EA6">
        <w:t xml:space="preserve">his </w:t>
      </w:r>
      <w:r>
        <w:t>h</w:t>
      </w:r>
      <w:r w:rsidR="00002EA6">
        <w:t xml:space="preserve">ands-on </w:t>
      </w:r>
      <w:r>
        <w:t xml:space="preserve">session will introduce students </w:t>
      </w:r>
      <w:r w:rsidR="00002EA6">
        <w:t xml:space="preserve">to programming concepts such as </w:t>
      </w:r>
      <w:r>
        <w:t xml:space="preserve">flow </w:t>
      </w:r>
      <w:r w:rsidR="00002EA6">
        <w:t>structure, variable declaration, conditional and looping constructs</w:t>
      </w:r>
      <w:r>
        <w:t xml:space="preserve"> using “</w:t>
      </w:r>
      <w:r w:rsidRPr="00BB4F57">
        <w:rPr>
          <w:i/>
        </w:rPr>
        <w:t>flash-card and white-board think out loud</w:t>
      </w:r>
      <w:r>
        <w:t xml:space="preserve">” examples.  </w:t>
      </w:r>
      <w:r w:rsidR="003C1D6C">
        <w:t xml:space="preserve">These </w:t>
      </w:r>
      <w:r>
        <w:t>concepts will then be put together in a simple and easy to follow R script file</w:t>
      </w:r>
      <w:r w:rsidR="00A043AF">
        <w:t xml:space="preserve"> (program)</w:t>
      </w:r>
      <w:r>
        <w:t>.</w:t>
      </w:r>
      <w:r w:rsidR="00002EA6">
        <w:t xml:space="preserve"> </w:t>
      </w:r>
    </w:p>
    <w:p w14:paraId="19198DDA" w14:textId="77777777" w:rsidR="00793436" w:rsidRDefault="0090150A" w:rsidP="00793436">
      <w:pPr>
        <w:pStyle w:val="NormalWeb"/>
        <w:numPr>
          <w:ilvl w:val="0"/>
          <w:numId w:val="12"/>
        </w:numPr>
        <w:spacing w:line="276" w:lineRule="auto"/>
        <w:rPr>
          <w:color w:val="000000" w:themeColor="text1"/>
        </w:rPr>
      </w:pPr>
      <w:r w:rsidRPr="00793436">
        <w:rPr>
          <w:rStyle w:val="Strong"/>
          <w:color w:val="000000" w:themeColor="text1"/>
        </w:rPr>
        <w:t>Descriptive Statistics and Exploratory Data Analysis (EDA) in R</w:t>
      </w:r>
    </w:p>
    <w:p w14:paraId="5DF7B18D" w14:textId="77777777" w:rsidR="00793436" w:rsidRDefault="0090150A" w:rsidP="00793436">
      <w:pPr>
        <w:pStyle w:val="NormalWeb"/>
        <w:numPr>
          <w:ilvl w:val="1"/>
          <w:numId w:val="12"/>
        </w:numPr>
        <w:spacing w:line="276" w:lineRule="auto"/>
        <w:rPr>
          <w:color w:val="000000" w:themeColor="text1"/>
        </w:rPr>
      </w:pPr>
      <w:r w:rsidRPr="00793436">
        <w:rPr>
          <w:color w:val="000000" w:themeColor="text1"/>
        </w:rPr>
        <w:t xml:space="preserve">Calculating summary statistics (min, max, mean, median, quantiles).  </w:t>
      </w:r>
    </w:p>
    <w:p w14:paraId="20217C59" w14:textId="77777777" w:rsidR="00793436" w:rsidRDefault="00793436" w:rsidP="00793436">
      <w:pPr>
        <w:pStyle w:val="NormalWeb"/>
        <w:numPr>
          <w:ilvl w:val="1"/>
          <w:numId w:val="12"/>
        </w:numPr>
        <w:spacing w:line="276" w:lineRule="auto"/>
        <w:rPr>
          <w:color w:val="000000" w:themeColor="text1"/>
        </w:rPr>
      </w:pPr>
      <w:r w:rsidRPr="00793436">
        <w:t>Simple</w:t>
      </w:r>
      <w:r w:rsidR="0090150A" w:rsidRPr="00793436">
        <w:t xml:space="preserve"> graphs (</w:t>
      </w:r>
      <w:r w:rsidR="0090150A" w:rsidRPr="00793436">
        <w:rPr>
          <w:i/>
        </w:rPr>
        <w:t>histogram()</w:t>
      </w:r>
      <w:r w:rsidR="0090150A" w:rsidRPr="00793436">
        <w:t xml:space="preserve">, </w:t>
      </w:r>
      <w:r w:rsidR="0090150A" w:rsidRPr="00793436">
        <w:rPr>
          <w:i/>
        </w:rPr>
        <w:t>boxplot()</w:t>
      </w:r>
      <w:r w:rsidR="0090150A" w:rsidRPr="00793436">
        <w:t xml:space="preserve">, </w:t>
      </w:r>
      <w:r w:rsidR="0090150A" w:rsidRPr="00793436">
        <w:rPr>
          <w:i/>
        </w:rPr>
        <w:t>densityplot()</w:t>
      </w:r>
      <w:r w:rsidR="0090150A" w:rsidRPr="00793436">
        <w:t xml:space="preserve">, </w:t>
      </w:r>
      <w:r w:rsidR="0090150A" w:rsidRPr="00793436">
        <w:rPr>
          <w:i/>
        </w:rPr>
        <w:t>qqnorm()</w:t>
      </w:r>
      <w:r w:rsidR="0090150A" w:rsidRPr="00793436">
        <w:t>).</w:t>
      </w:r>
    </w:p>
    <w:p w14:paraId="0D318623" w14:textId="77777777" w:rsidR="00793436" w:rsidRPr="00793436" w:rsidRDefault="00793436" w:rsidP="00793436">
      <w:pPr>
        <w:pStyle w:val="NormalWeb"/>
        <w:numPr>
          <w:ilvl w:val="1"/>
          <w:numId w:val="12"/>
        </w:numPr>
        <w:spacing w:line="276" w:lineRule="auto"/>
      </w:pPr>
      <w:r w:rsidRPr="00793436">
        <w:t xml:space="preserve">Transform, handle missing values, rename variables, keep and drop variables, remove duplicate observations, create summarized or aggregated </w:t>
      </w:r>
      <w:r w:rsidRPr="00793436">
        <w:rPr>
          <w:rStyle w:val="st"/>
        </w:rPr>
        <w:t>tabular data with rows and columns</w:t>
      </w:r>
      <w:r w:rsidRPr="00793436">
        <w:t>.</w:t>
      </w:r>
    </w:p>
    <w:p w14:paraId="3FC64DA6" w14:textId="77777777" w:rsidR="00793436" w:rsidRDefault="003044B2" w:rsidP="00793436">
      <w:pPr>
        <w:pStyle w:val="NormalWeb"/>
        <w:numPr>
          <w:ilvl w:val="1"/>
          <w:numId w:val="12"/>
        </w:numPr>
        <w:spacing w:line="276" w:lineRule="auto"/>
      </w:pPr>
      <w:r w:rsidRPr="00D66643">
        <w:t xml:space="preserve">Read external files, keep only the variables needed, display a few lines of dataset, add comments to help later users understand what is in the dataset, and save the dataset into a native format for future use. </w:t>
      </w:r>
    </w:p>
    <w:p w14:paraId="7BCABAFC" w14:textId="77777777" w:rsidR="00793436" w:rsidRDefault="003044B2" w:rsidP="00793436">
      <w:pPr>
        <w:pStyle w:val="NormalWeb"/>
        <w:numPr>
          <w:ilvl w:val="1"/>
          <w:numId w:val="12"/>
        </w:numPr>
        <w:spacing w:line="276" w:lineRule="auto"/>
      </w:pPr>
      <w:r w:rsidRPr="00D66643">
        <w:t xml:space="preserve">Select variables in your dataset (by subset, column name, using logic, string search, using </w:t>
      </w:r>
      <w:r w:rsidRPr="00D66643">
        <w:rPr>
          <w:i/>
        </w:rPr>
        <w:t>$</w:t>
      </w:r>
      <w:r w:rsidRPr="00D66643">
        <w:t xml:space="preserve"> notation and by simple name).</w:t>
      </w:r>
    </w:p>
    <w:p w14:paraId="4F6C9CDE" w14:textId="77777777" w:rsidR="00793436" w:rsidRDefault="003044B2" w:rsidP="00793436">
      <w:pPr>
        <w:pStyle w:val="NormalWeb"/>
        <w:numPr>
          <w:ilvl w:val="1"/>
          <w:numId w:val="12"/>
        </w:numPr>
        <w:spacing w:line="276" w:lineRule="auto"/>
      </w:pPr>
      <w:r w:rsidRPr="00D66643">
        <w:t>Export your dataset to some other format (</w:t>
      </w:r>
      <w:r>
        <w:t>Excel, Text</w:t>
      </w:r>
      <w:r w:rsidRPr="00D66643">
        <w:t>, CSV</w:t>
      </w:r>
      <w:r w:rsidR="00B968C6">
        <w:t>, R dataset</w:t>
      </w:r>
      <w:r w:rsidRPr="00D66643">
        <w:t>).</w:t>
      </w:r>
    </w:p>
    <w:p w14:paraId="4ACB9860" w14:textId="65138D98" w:rsidR="00793436" w:rsidRDefault="003044B2" w:rsidP="00793436">
      <w:pPr>
        <w:pStyle w:val="NormalWeb"/>
        <w:numPr>
          <w:ilvl w:val="1"/>
          <w:numId w:val="12"/>
        </w:numPr>
        <w:spacing w:line="276" w:lineRule="auto"/>
      </w:pPr>
      <w:r w:rsidRPr="00793436">
        <w:t xml:space="preserve">Clean the R workspace, load and display the saved dataset. </w:t>
      </w:r>
    </w:p>
    <w:p w14:paraId="248A06F7" w14:textId="77777777" w:rsidR="00793436" w:rsidRPr="00793436" w:rsidRDefault="007A7BD4" w:rsidP="00793436">
      <w:pPr>
        <w:pStyle w:val="NormalWeb"/>
        <w:numPr>
          <w:ilvl w:val="0"/>
          <w:numId w:val="12"/>
        </w:numPr>
        <w:spacing w:line="276" w:lineRule="auto"/>
        <w:rPr>
          <w:rStyle w:val="Strong"/>
          <w:b w:val="0"/>
          <w:bCs w:val="0"/>
        </w:rPr>
      </w:pPr>
      <w:r w:rsidRPr="00793436">
        <w:rPr>
          <w:rStyle w:val="Strong"/>
        </w:rPr>
        <w:t>dplyr, reshape and data.table</w:t>
      </w:r>
    </w:p>
    <w:p w14:paraId="2BB823EC" w14:textId="77777777" w:rsidR="00793436" w:rsidRDefault="007A7BD4" w:rsidP="00793436">
      <w:pPr>
        <w:pStyle w:val="NormalWeb"/>
        <w:numPr>
          <w:ilvl w:val="1"/>
          <w:numId w:val="12"/>
        </w:numPr>
        <w:spacing w:line="276" w:lineRule="auto"/>
        <w:rPr>
          <w:rStyle w:val="st"/>
        </w:rPr>
      </w:pPr>
      <w:r w:rsidRPr="00793436">
        <w:t>Introduction to e</w:t>
      </w:r>
      <w:r w:rsidRPr="00793436">
        <w:rPr>
          <w:rStyle w:val="st"/>
        </w:rPr>
        <w:t xml:space="preserve">fficient dataset manipulation in </w:t>
      </w:r>
      <w:r w:rsidRPr="00793436">
        <w:rPr>
          <w:rStyle w:val="Emphasis"/>
          <w:i w:val="0"/>
        </w:rPr>
        <w:t>R</w:t>
      </w:r>
      <w:r w:rsidRPr="00793436">
        <w:rPr>
          <w:rStyle w:val="st"/>
        </w:rPr>
        <w:t xml:space="preserve"> </w:t>
      </w:r>
    </w:p>
    <w:p w14:paraId="71C1E875" w14:textId="77777777" w:rsidR="00793436" w:rsidRDefault="007A7BD4" w:rsidP="00793436">
      <w:pPr>
        <w:pStyle w:val="NormalWeb"/>
        <w:numPr>
          <w:ilvl w:val="1"/>
          <w:numId w:val="12"/>
        </w:numPr>
        <w:spacing w:line="276" w:lineRule="auto"/>
      </w:pPr>
      <w:r w:rsidRPr="00793436">
        <w:rPr>
          <w:rStyle w:val="Strong"/>
          <w:b w:val="0"/>
        </w:rPr>
        <w:t>Introduction to b</w:t>
      </w:r>
      <w:r w:rsidRPr="00793436">
        <w:rPr>
          <w:rStyle w:val="Strong"/>
          <w:b w:val="0"/>
          <w:iCs/>
        </w:rPr>
        <w:t>asics of how to reshape data in R</w:t>
      </w:r>
      <w:r w:rsidRPr="00793436">
        <w:t>. Wide and long data formats.</w:t>
      </w:r>
    </w:p>
    <w:p w14:paraId="1F493D35" w14:textId="1775CA8A" w:rsidR="00793436" w:rsidDel="00947215" w:rsidRDefault="00B968C6">
      <w:pPr>
        <w:pStyle w:val="NormalWeb"/>
        <w:numPr>
          <w:ilvl w:val="1"/>
          <w:numId w:val="12"/>
        </w:numPr>
        <w:spacing w:line="276" w:lineRule="auto"/>
        <w:rPr>
          <w:del w:id="333" w:author="Jeffrey Naber" w:date="2017-01-12T11:21:00Z"/>
        </w:rPr>
      </w:pPr>
      <w:r w:rsidRPr="00793436">
        <w:t>I</w:t>
      </w:r>
      <w:r w:rsidR="007A7BD4" w:rsidRPr="00793436">
        <w:t xml:space="preserve">ntroduction to the </w:t>
      </w:r>
      <w:r w:rsidR="007A7BD4" w:rsidRPr="00793436">
        <w:rPr>
          <w:rStyle w:val="st"/>
        </w:rPr>
        <w:t xml:space="preserve">basics of the </w:t>
      </w:r>
      <w:r w:rsidR="007A7BD4" w:rsidRPr="00947215">
        <w:rPr>
          <w:rStyle w:val="st"/>
          <w:i/>
          <w:color w:val="7030A0"/>
        </w:rPr>
        <w:t xml:space="preserve">DT[i, j, by] </w:t>
      </w:r>
      <w:r w:rsidR="007A7BD4" w:rsidRPr="00793436">
        <w:rPr>
          <w:rStyle w:val="st"/>
        </w:rPr>
        <w:t xml:space="preserve">command in </w:t>
      </w:r>
      <w:r w:rsidR="007A7BD4" w:rsidRPr="00793436">
        <w:t>data.table, an advanced version of data.frame used to speed up data large dataset manipulation tasks</w:t>
      </w:r>
    </w:p>
    <w:p w14:paraId="2B8C8270" w14:textId="2205BDFF" w:rsidR="00793436" w:rsidRDefault="00793436">
      <w:pPr>
        <w:pStyle w:val="NormalWeb"/>
        <w:numPr>
          <w:ilvl w:val="1"/>
          <w:numId w:val="12"/>
        </w:numPr>
        <w:spacing w:line="276" w:lineRule="auto"/>
        <w:pPrChange w:id="334" w:author="Jeffrey Naber" w:date="2017-01-12T11:21:00Z">
          <w:pPr>
            <w:pStyle w:val="NormalWeb"/>
            <w:spacing w:line="276" w:lineRule="auto"/>
          </w:pPr>
        </w:pPrChange>
      </w:pPr>
    </w:p>
    <w:p w14:paraId="45EF3A47" w14:textId="77777777" w:rsidR="00793436" w:rsidRDefault="007A7BD4" w:rsidP="00793436">
      <w:pPr>
        <w:pStyle w:val="NormalWeb"/>
        <w:numPr>
          <w:ilvl w:val="0"/>
          <w:numId w:val="12"/>
        </w:numPr>
        <w:spacing w:line="276" w:lineRule="auto"/>
      </w:pPr>
      <w:r w:rsidRPr="00D66643">
        <w:rPr>
          <w:rStyle w:val="Strong"/>
        </w:rPr>
        <w:t xml:space="preserve">R Programming, Navigating the Operating System Interface, Date and Time </w:t>
      </w:r>
      <w:r>
        <w:rPr>
          <w:rStyle w:val="Strong"/>
        </w:rPr>
        <w:t xml:space="preserve">variables </w:t>
      </w:r>
      <w:r w:rsidRPr="00D66643">
        <w:rPr>
          <w:rStyle w:val="Strong"/>
        </w:rPr>
        <w:t>in R</w:t>
      </w:r>
    </w:p>
    <w:p w14:paraId="65BAB0B8" w14:textId="77777777" w:rsidR="00793436" w:rsidRDefault="007A7BD4" w:rsidP="00793436">
      <w:pPr>
        <w:pStyle w:val="NormalWeb"/>
        <w:numPr>
          <w:ilvl w:val="1"/>
          <w:numId w:val="12"/>
        </w:numPr>
        <w:spacing w:line="276" w:lineRule="auto"/>
      </w:pPr>
      <w:r w:rsidRPr="00D66643">
        <w:t>Sequences and simple loops (iteration), conditional execution.</w:t>
      </w:r>
    </w:p>
    <w:p w14:paraId="211E8357" w14:textId="77777777" w:rsidR="00793436" w:rsidRPr="00793436" w:rsidRDefault="007A7BD4" w:rsidP="00793436">
      <w:pPr>
        <w:pStyle w:val="NormalWeb"/>
        <w:numPr>
          <w:ilvl w:val="1"/>
          <w:numId w:val="12"/>
        </w:numPr>
        <w:spacing w:line="276" w:lineRule="auto"/>
        <w:rPr>
          <w:rStyle w:val="Strong"/>
          <w:b w:val="0"/>
          <w:bCs w:val="0"/>
        </w:rPr>
      </w:pPr>
      <w:r w:rsidRPr="00D66643">
        <w:t>Writing functions, specifying function arguments and output, writing for loops, and testing variable scope.</w:t>
      </w:r>
    </w:p>
    <w:p w14:paraId="6CA889A1" w14:textId="77777777" w:rsidR="00793436" w:rsidRDefault="007A7BD4" w:rsidP="00793436">
      <w:pPr>
        <w:pStyle w:val="NormalWeb"/>
        <w:numPr>
          <w:ilvl w:val="1"/>
          <w:numId w:val="12"/>
        </w:numPr>
        <w:spacing w:line="276" w:lineRule="auto"/>
      </w:pPr>
      <w:r w:rsidRPr="00793436">
        <w:rPr>
          <w:rStyle w:val="Strong"/>
          <w:b w:val="0"/>
        </w:rPr>
        <w:t>I</w:t>
      </w:r>
      <w:r w:rsidRPr="00D66643">
        <w:t>mplement functions for selected descriptive statistics.</w:t>
      </w:r>
    </w:p>
    <w:p w14:paraId="02093D05" w14:textId="77777777" w:rsidR="00793436" w:rsidRDefault="007A7BD4" w:rsidP="00793436">
      <w:pPr>
        <w:pStyle w:val="NormalWeb"/>
        <w:numPr>
          <w:ilvl w:val="1"/>
          <w:numId w:val="12"/>
        </w:numPr>
        <w:spacing w:line="276" w:lineRule="auto"/>
      </w:pPr>
      <w:r w:rsidRPr="00D66643">
        <w:t>Interactions with the operating system (</w:t>
      </w:r>
      <w:r w:rsidRPr="00793436">
        <w:rPr>
          <w:i/>
        </w:rPr>
        <w:t>getwd()</w:t>
      </w:r>
      <w:r w:rsidRPr="00D66643">
        <w:t xml:space="preserve">, </w:t>
      </w:r>
      <w:r w:rsidRPr="00793436">
        <w:rPr>
          <w:i/>
        </w:rPr>
        <w:t>setwd()</w:t>
      </w:r>
      <w:r w:rsidRPr="00D66643">
        <w:t xml:space="preserve">, </w:t>
      </w:r>
      <w:r w:rsidRPr="00793436">
        <w:rPr>
          <w:i/>
        </w:rPr>
        <w:t>list.files()</w:t>
      </w:r>
      <w:r w:rsidRPr="00D66643">
        <w:t>).</w:t>
      </w:r>
    </w:p>
    <w:p w14:paraId="07A0D02F" w14:textId="469CFE20" w:rsidR="00793436" w:rsidRDefault="007A7BD4" w:rsidP="00793436">
      <w:pPr>
        <w:pStyle w:val="NormalWeb"/>
        <w:numPr>
          <w:ilvl w:val="1"/>
          <w:numId w:val="12"/>
        </w:numPr>
        <w:spacing w:line="276" w:lineRule="auto"/>
      </w:pPr>
      <w:r w:rsidRPr="00D66643">
        <w:t xml:space="preserve">Introduction to </w:t>
      </w:r>
      <w:ins w:id="335" w:author="Jeffrey Naber" w:date="2017-01-12T11:21:00Z">
        <w:r w:rsidR="00947215">
          <w:t>d</w:t>
        </w:r>
      </w:ins>
      <w:del w:id="336" w:author="Jeffrey Naber" w:date="2017-01-12T11:21:00Z">
        <w:r w:rsidRPr="00947215" w:rsidDel="00947215">
          <w:rPr>
            <w:rPrChange w:id="337" w:author="Jeffrey Naber" w:date="2017-01-12T11:21:00Z">
              <w:rPr>
                <w:b/>
                <w:i/>
              </w:rPr>
            </w:rPrChange>
          </w:rPr>
          <w:delText>D</w:delText>
        </w:r>
      </w:del>
      <w:r w:rsidRPr="00947215">
        <w:rPr>
          <w:rPrChange w:id="338" w:author="Jeffrey Naber" w:date="2017-01-12T11:21:00Z">
            <w:rPr>
              <w:b/>
              <w:i/>
            </w:rPr>
          </w:rPrChange>
        </w:rPr>
        <w:t>ates</w:t>
      </w:r>
      <w:r w:rsidRPr="00947215">
        <w:t xml:space="preserve"> </w:t>
      </w:r>
      <w:r w:rsidR="00A46103" w:rsidRPr="00947215">
        <w:rPr>
          <w:rPrChange w:id="339" w:author="Jeffrey Naber" w:date="2017-01-12T11:21:00Z">
            <w:rPr>
              <w:b/>
              <w:i/>
            </w:rPr>
          </w:rPrChange>
        </w:rPr>
        <w:t xml:space="preserve">and </w:t>
      </w:r>
      <w:del w:id="340" w:author="Jeffrey Naber" w:date="2017-01-12T11:21:00Z">
        <w:r w:rsidR="00A46103" w:rsidRPr="00947215" w:rsidDel="00947215">
          <w:rPr>
            <w:rPrChange w:id="341" w:author="Jeffrey Naber" w:date="2017-01-12T11:21:00Z">
              <w:rPr>
                <w:b/>
                <w:i/>
              </w:rPr>
            </w:rPrChange>
          </w:rPr>
          <w:delText>T</w:delText>
        </w:r>
      </w:del>
      <w:ins w:id="342" w:author="Jeffrey Naber" w:date="2017-01-12T11:21:00Z">
        <w:r w:rsidR="00947215">
          <w:t>t</w:t>
        </w:r>
      </w:ins>
      <w:r w:rsidR="00A46103" w:rsidRPr="00947215">
        <w:rPr>
          <w:rPrChange w:id="343" w:author="Jeffrey Naber" w:date="2017-01-12T11:21:00Z">
            <w:rPr>
              <w:b/>
              <w:i/>
            </w:rPr>
          </w:rPrChange>
        </w:rPr>
        <w:t>imes</w:t>
      </w:r>
      <w:r w:rsidR="00A46103">
        <w:t xml:space="preserve"> </w:t>
      </w:r>
      <w:r w:rsidRPr="00D66643">
        <w:t>in R</w:t>
      </w:r>
    </w:p>
    <w:p w14:paraId="2674E4A0" w14:textId="77777777" w:rsidR="00793436" w:rsidRDefault="00A46103" w:rsidP="00793436">
      <w:pPr>
        <w:pStyle w:val="NormalWeb"/>
        <w:numPr>
          <w:ilvl w:val="0"/>
          <w:numId w:val="12"/>
        </w:numPr>
        <w:spacing w:line="276" w:lineRule="auto"/>
      </w:pPr>
      <w:r w:rsidRPr="00793436">
        <w:rPr>
          <w:rStyle w:val="Strong"/>
        </w:rPr>
        <w:t>Producing Graphs in R using ggplot2</w:t>
      </w:r>
    </w:p>
    <w:p w14:paraId="0EC782AC" w14:textId="77777777" w:rsidR="00793436" w:rsidRDefault="00A46103" w:rsidP="00793436">
      <w:pPr>
        <w:pStyle w:val="NormalWeb"/>
        <w:numPr>
          <w:ilvl w:val="1"/>
          <w:numId w:val="12"/>
        </w:numPr>
        <w:spacing w:line="276" w:lineRule="auto"/>
      </w:pPr>
      <w:r w:rsidRPr="00793436">
        <w:t>Introduction to traditional graphs (line charts, bar charts, histograms, dotplots).</w:t>
      </w:r>
    </w:p>
    <w:p w14:paraId="0EA2D435" w14:textId="77777777" w:rsidR="00793436" w:rsidRPr="00793436" w:rsidRDefault="00A46103" w:rsidP="00793436">
      <w:pPr>
        <w:pStyle w:val="NormalWeb"/>
        <w:numPr>
          <w:ilvl w:val="1"/>
          <w:numId w:val="12"/>
        </w:numPr>
        <w:spacing w:line="276" w:lineRule="auto"/>
        <w:rPr>
          <w:rStyle w:val="Strong"/>
          <w:b w:val="0"/>
          <w:bCs w:val="0"/>
        </w:rPr>
      </w:pPr>
      <w:r w:rsidRPr="00793436">
        <w:rPr>
          <w:rStyle w:val="Strong"/>
          <w:b w:val="0"/>
        </w:rPr>
        <w:t>R graphics parameters and plotting style (single and multi-plots).</w:t>
      </w:r>
    </w:p>
    <w:p w14:paraId="3057E194" w14:textId="77777777" w:rsidR="00793436" w:rsidRPr="00793436" w:rsidRDefault="00A46103" w:rsidP="00793436">
      <w:pPr>
        <w:pStyle w:val="NormalWeb"/>
        <w:numPr>
          <w:ilvl w:val="1"/>
          <w:numId w:val="12"/>
        </w:numPr>
        <w:spacing w:line="276" w:lineRule="auto"/>
        <w:rPr>
          <w:rStyle w:val="Strong"/>
          <w:b w:val="0"/>
          <w:bCs w:val="0"/>
        </w:rPr>
      </w:pPr>
      <w:r w:rsidRPr="00793436">
        <w:rPr>
          <w:rStyle w:val="Strong"/>
          <w:b w:val="0"/>
        </w:rPr>
        <w:t>Scatter plots with large datasets (jittering, small points and binning).</w:t>
      </w:r>
    </w:p>
    <w:p w14:paraId="3B0BB662" w14:textId="77777777" w:rsidR="00793436" w:rsidRPr="00793436" w:rsidRDefault="00A46103" w:rsidP="00793436">
      <w:pPr>
        <w:pStyle w:val="NormalWeb"/>
        <w:numPr>
          <w:ilvl w:val="1"/>
          <w:numId w:val="12"/>
        </w:numPr>
        <w:spacing w:line="276" w:lineRule="auto"/>
        <w:rPr>
          <w:rStyle w:val="Strong"/>
          <w:b w:val="0"/>
          <w:bCs w:val="0"/>
        </w:rPr>
      </w:pPr>
      <w:r w:rsidRPr="00793436">
        <w:rPr>
          <w:rStyle w:val="Strong"/>
          <w:b w:val="0"/>
        </w:rPr>
        <w:t>Introduction to ggplot2.</w:t>
      </w:r>
    </w:p>
    <w:p w14:paraId="49F00FC2" w14:textId="0517C21A" w:rsidR="00793436" w:rsidRDefault="00A46103" w:rsidP="00793436">
      <w:pPr>
        <w:pStyle w:val="NormalWeb"/>
        <w:numPr>
          <w:ilvl w:val="0"/>
          <w:numId w:val="12"/>
        </w:numPr>
        <w:spacing w:line="276" w:lineRule="auto"/>
      </w:pPr>
      <w:r w:rsidRPr="00D66643">
        <w:rPr>
          <w:rStyle w:val="Strong"/>
        </w:rPr>
        <w:t>Simple Linear Regression in R</w:t>
      </w:r>
    </w:p>
    <w:p w14:paraId="004050EF" w14:textId="77777777" w:rsidR="00793436" w:rsidRDefault="00A46103" w:rsidP="00793436">
      <w:pPr>
        <w:pStyle w:val="NormalWeb"/>
        <w:numPr>
          <w:ilvl w:val="1"/>
          <w:numId w:val="12"/>
        </w:numPr>
        <w:spacing w:line="276" w:lineRule="auto"/>
      </w:pPr>
      <w:r w:rsidRPr="00D66643">
        <w:t>Model fitting (linear regression, linear regression with categorical covariates, linear regression with interactions, predicted values, residuals).</w:t>
      </w:r>
    </w:p>
    <w:p w14:paraId="40A2E73B" w14:textId="52454EA5" w:rsidR="0015186B" w:rsidRPr="00793436" w:rsidRDefault="00E30471" w:rsidP="00793436">
      <w:pPr>
        <w:pStyle w:val="NormalWeb"/>
        <w:numPr>
          <w:ilvl w:val="0"/>
          <w:numId w:val="12"/>
        </w:numPr>
        <w:spacing w:line="276" w:lineRule="auto"/>
      </w:pPr>
      <w:r w:rsidRPr="00793436">
        <w:rPr>
          <w:rStyle w:val="Strong"/>
        </w:rPr>
        <w:t>Reproducible</w:t>
      </w:r>
      <w:r w:rsidR="0015186B" w:rsidRPr="00793436">
        <w:rPr>
          <w:rStyle w:val="Strong"/>
        </w:rPr>
        <w:t xml:space="preserve"> </w:t>
      </w:r>
      <w:r w:rsidR="001E5BC3" w:rsidRPr="00793436">
        <w:rPr>
          <w:rStyle w:val="Strong"/>
        </w:rPr>
        <w:t>reports</w:t>
      </w:r>
      <w:r w:rsidR="0015186B" w:rsidRPr="00793436">
        <w:rPr>
          <w:rStyle w:val="Strong"/>
        </w:rPr>
        <w:t xml:space="preserve"> using R markdown</w:t>
      </w:r>
      <w:r w:rsidR="0015186B" w:rsidRPr="00793436">
        <w:br/>
      </w:r>
      <w:r w:rsidR="00141455" w:rsidRPr="00793436">
        <w:t xml:space="preserve">Hands-on sessions on how to create project </w:t>
      </w:r>
      <w:r w:rsidR="000543D1" w:rsidRPr="00793436">
        <w:t xml:space="preserve">reports </w:t>
      </w:r>
      <w:r w:rsidR="00141455" w:rsidRPr="00793436">
        <w:t xml:space="preserve">that </w:t>
      </w:r>
      <w:r w:rsidR="000543D1" w:rsidRPr="00793436">
        <w:t>can</w:t>
      </w:r>
      <w:r w:rsidR="00141455" w:rsidRPr="00793436">
        <w:t xml:space="preserve"> be repeated by other researchers using R markdown</w:t>
      </w:r>
      <w:r w:rsidR="0015186B" w:rsidRPr="00793436">
        <w:t>.</w:t>
      </w:r>
    </w:p>
    <w:p w14:paraId="2B14C62D" w14:textId="51D3DC0E" w:rsidR="0046283A" w:rsidRPr="00265BDF" w:rsidRDefault="0046283A" w:rsidP="00265BDF">
      <w:pPr>
        <w:pStyle w:val="NormalWeb"/>
        <w:ind w:left="720" w:hanging="720"/>
        <w:rPr>
          <w:b/>
          <w:bCs/>
        </w:rPr>
      </w:pPr>
    </w:p>
    <w:sectPr w:rsidR="0046283A" w:rsidRPr="00265BDF">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6" w:author="Andrew Cohen" w:date="2017-01-12T09:44:00Z" w:initials="AC">
    <w:p w14:paraId="5383B30F" w14:textId="09F649D1" w:rsidR="00360CB6" w:rsidRDefault="00360CB6">
      <w:pPr>
        <w:pStyle w:val="CommentText"/>
      </w:pPr>
      <w:r>
        <w:rPr>
          <w:rStyle w:val="CommentReference"/>
        </w:rPr>
        <w:annotationRef/>
      </w:r>
      <w:r>
        <w:t>Let’s talk about this.  I wanted to beef up participation to encourage attendance.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3B3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CA889" w14:textId="77777777" w:rsidR="00917191" w:rsidRDefault="00917191" w:rsidP="00631F50">
      <w:pPr>
        <w:spacing w:after="0" w:line="240" w:lineRule="auto"/>
      </w:pPr>
      <w:r>
        <w:separator/>
      </w:r>
    </w:p>
  </w:endnote>
  <w:endnote w:type="continuationSeparator" w:id="0">
    <w:p w14:paraId="2D2381C4" w14:textId="77777777" w:rsidR="00917191" w:rsidRDefault="00917191" w:rsidP="0063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011437"/>
      <w:docPartObj>
        <w:docPartGallery w:val="Page Numbers (Bottom of Page)"/>
        <w:docPartUnique/>
      </w:docPartObj>
    </w:sdtPr>
    <w:sdtEndPr>
      <w:rPr>
        <w:color w:val="7F7F7F" w:themeColor="background1" w:themeShade="7F"/>
        <w:spacing w:val="60"/>
      </w:rPr>
    </w:sdtEndPr>
    <w:sdtContent>
      <w:p w14:paraId="4594AB57" w14:textId="6DBE7A32" w:rsidR="00EB5395" w:rsidRDefault="00EB53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1AC9">
          <w:rPr>
            <w:noProof/>
          </w:rPr>
          <w:t>8</w:t>
        </w:r>
        <w:r>
          <w:rPr>
            <w:noProof/>
          </w:rPr>
          <w:fldChar w:fldCharType="end"/>
        </w:r>
        <w:r>
          <w:t xml:space="preserve"> | </w:t>
        </w:r>
        <w:r>
          <w:rPr>
            <w:color w:val="7F7F7F" w:themeColor="background1" w:themeShade="7F"/>
            <w:spacing w:val="60"/>
          </w:rPr>
          <w:t>Page</w:t>
        </w:r>
      </w:p>
    </w:sdtContent>
  </w:sdt>
  <w:p w14:paraId="3AC56B08" w14:textId="77777777" w:rsidR="00EB5395" w:rsidRDefault="00EB5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F7AC9" w14:textId="77777777" w:rsidR="00917191" w:rsidRDefault="00917191" w:rsidP="00631F50">
      <w:pPr>
        <w:spacing w:after="0" w:line="240" w:lineRule="auto"/>
      </w:pPr>
      <w:r>
        <w:separator/>
      </w:r>
    </w:p>
  </w:footnote>
  <w:footnote w:type="continuationSeparator" w:id="0">
    <w:p w14:paraId="661845F9" w14:textId="77777777" w:rsidR="00917191" w:rsidRDefault="00917191" w:rsidP="00631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5312E"/>
    <w:multiLevelType w:val="hybridMultilevel"/>
    <w:tmpl w:val="BD7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6B0D"/>
    <w:multiLevelType w:val="hybridMultilevel"/>
    <w:tmpl w:val="5E925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56066"/>
    <w:multiLevelType w:val="multilevel"/>
    <w:tmpl w:val="D2F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77F4D"/>
    <w:multiLevelType w:val="hybridMultilevel"/>
    <w:tmpl w:val="DE68B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B8B"/>
    <w:multiLevelType w:val="hybridMultilevel"/>
    <w:tmpl w:val="2432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14841"/>
    <w:multiLevelType w:val="multilevel"/>
    <w:tmpl w:val="443AE0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9666D74"/>
    <w:multiLevelType w:val="hybridMultilevel"/>
    <w:tmpl w:val="70A84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41F0"/>
    <w:multiLevelType w:val="hybridMultilevel"/>
    <w:tmpl w:val="8BE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6756A"/>
    <w:multiLevelType w:val="multilevel"/>
    <w:tmpl w:val="615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C4A1A"/>
    <w:multiLevelType w:val="hybridMultilevel"/>
    <w:tmpl w:val="1BE8E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D27A4"/>
    <w:multiLevelType w:val="multilevel"/>
    <w:tmpl w:val="17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05619"/>
    <w:multiLevelType w:val="hybridMultilevel"/>
    <w:tmpl w:val="A056A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0"/>
  </w:num>
  <w:num w:numId="3">
    <w:abstractNumId w:val="0"/>
  </w:num>
  <w:num w:numId="4">
    <w:abstractNumId w:val="11"/>
  </w:num>
  <w:num w:numId="5">
    <w:abstractNumId w:val="5"/>
  </w:num>
  <w:num w:numId="6">
    <w:abstractNumId w:val="7"/>
  </w:num>
  <w:num w:numId="7">
    <w:abstractNumId w:val="2"/>
  </w:num>
  <w:num w:numId="8">
    <w:abstractNumId w:val="6"/>
  </w:num>
  <w:num w:numId="9">
    <w:abstractNumId w:val="1"/>
  </w:num>
  <w:num w:numId="10">
    <w:abstractNumId w:val="3"/>
  </w:num>
  <w:num w:numId="11">
    <w:abstractNumId w:val="4"/>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Cohen">
    <w15:presenceInfo w15:providerId="None" w15:userId="Andrew Cohen"/>
  </w15:person>
  <w15:person w15:author="Jeffrey Naber">
    <w15:presenceInfo w15:providerId="AD" w15:userId="S-1-5-21-494564499-3874391898-67382419-45287"/>
  </w15:person>
  <w15:person w15:author="William Ampeh">
    <w15:presenceInfo w15:providerId="AD" w15:userId="S-1-5-21-494564499-3874391898-67382419-1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7"/>
    <w:rsid w:val="00002EA6"/>
    <w:rsid w:val="00015D95"/>
    <w:rsid w:val="00016768"/>
    <w:rsid w:val="00022616"/>
    <w:rsid w:val="00041FDA"/>
    <w:rsid w:val="000543D1"/>
    <w:rsid w:val="00054429"/>
    <w:rsid w:val="00066FBC"/>
    <w:rsid w:val="00067AED"/>
    <w:rsid w:val="000754F5"/>
    <w:rsid w:val="00077902"/>
    <w:rsid w:val="00077DF1"/>
    <w:rsid w:val="000A66A6"/>
    <w:rsid w:val="00100C15"/>
    <w:rsid w:val="00103681"/>
    <w:rsid w:val="00104E9E"/>
    <w:rsid w:val="00114E98"/>
    <w:rsid w:val="00116465"/>
    <w:rsid w:val="0013508F"/>
    <w:rsid w:val="00141455"/>
    <w:rsid w:val="001508AA"/>
    <w:rsid w:val="00150D9D"/>
    <w:rsid w:val="0015186B"/>
    <w:rsid w:val="00151A81"/>
    <w:rsid w:val="001544E7"/>
    <w:rsid w:val="00157DB2"/>
    <w:rsid w:val="00161AC9"/>
    <w:rsid w:val="001655FD"/>
    <w:rsid w:val="00167BD4"/>
    <w:rsid w:val="0017313D"/>
    <w:rsid w:val="00176333"/>
    <w:rsid w:val="00192874"/>
    <w:rsid w:val="00194954"/>
    <w:rsid w:val="001B35FA"/>
    <w:rsid w:val="001B3B39"/>
    <w:rsid w:val="001B5FE7"/>
    <w:rsid w:val="001C3242"/>
    <w:rsid w:val="001D4410"/>
    <w:rsid w:val="001E3D57"/>
    <w:rsid w:val="001E5BC3"/>
    <w:rsid w:val="00200E58"/>
    <w:rsid w:val="00217044"/>
    <w:rsid w:val="0022134F"/>
    <w:rsid w:val="00224912"/>
    <w:rsid w:val="00232C1E"/>
    <w:rsid w:val="00252AB2"/>
    <w:rsid w:val="00265BDF"/>
    <w:rsid w:val="00276CA7"/>
    <w:rsid w:val="00291A64"/>
    <w:rsid w:val="00296CB4"/>
    <w:rsid w:val="002A74F4"/>
    <w:rsid w:val="002B03C3"/>
    <w:rsid w:val="002B0CFF"/>
    <w:rsid w:val="002C03F9"/>
    <w:rsid w:val="002C0644"/>
    <w:rsid w:val="002C0FF8"/>
    <w:rsid w:val="002C2E9B"/>
    <w:rsid w:val="002C39CF"/>
    <w:rsid w:val="002E7132"/>
    <w:rsid w:val="002F4305"/>
    <w:rsid w:val="003020C2"/>
    <w:rsid w:val="003044B2"/>
    <w:rsid w:val="0031216D"/>
    <w:rsid w:val="003234B1"/>
    <w:rsid w:val="00330E29"/>
    <w:rsid w:val="00330EE6"/>
    <w:rsid w:val="00347742"/>
    <w:rsid w:val="00357C57"/>
    <w:rsid w:val="00360CB6"/>
    <w:rsid w:val="00364696"/>
    <w:rsid w:val="00377BD2"/>
    <w:rsid w:val="00386288"/>
    <w:rsid w:val="00393142"/>
    <w:rsid w:val="003A3054"/>
    <w:rsid w:val="003A3A55"/>
    <w:rsid w:val="003A6AAA"/>
    <w:rsid w:val="003B2B87"/>
    <w:rsid w:val="003C0F01"/>
    <w:rsid w:val="003C1D6C"/>
    <w:rsid w:val="003D1A1C"/>
    <w:rsid w:val="003E0407"/>
    <w:rsid w:val="003E6EE8"/>
    <w:rsid w:val="003E7BC2"/>
    <w:rsid w:val="003F6765"/>
    <w:rsid w:val="003F7754"/>
    <w:rsid w:val="004038D0"/>
    <w:rsid w:val="00405199"/>
    <w:rsid w:val="004073E1"/>
    <w:rsid w:val="004220F2"/>
    <w:rsid w:val="004244BD"/>
    <w:rsid w:val="00431D4B"/>
    <w:rsid w:val="00446930"/>
    <w:rsid w:val="00453A79"/>
    <w:rsid w:val="0046283A"/>
    <w:rsid w:val="00467C4C"/>
    <w:rsid w:val="00481A4D"/>
    <w:rsid w:val="00490EDE"/>
    <w:rsid w:val="00497E47"/>
    <w:rsid w:val="004A2DF0"/>
    <w:rsid w:val="004B3227"/>
    <w:rsid w:val="004C2452"/>
    <w:rsid w:val="004C41DD"/>
    <w:rsid w:val="00501B0B"/>
    <w:rsid w:val="00504658"/>
    <w:rsid w:val="005050DB"/>
    <w:rsid w:val="00506DBE"/>
    <w:rsid w:val="005078C5"/>
    <w:rsid w:val="0051000F"/>
    <w:rsid w:val="00516A65"/>
    <w:rsid w:val="0052551D"/>
    <w:rsid w:val="00525EBB"/>
    <w:rsid w:val="00526E0C"/>
    <w:rsid w:val="00532CB6"/>
    <w:rsid w:val="00535F8A"/>
    <w:rsid w:val="0054309D"/>
    <w:rsid w:val="00562586"/>
    <w:rsid w:val="00562796"/>
    <w:rsid w:val="005668F5"/>
    <w:rsid w:val="005736F2"/>
    <w:rsid w:val="0057670E"/>
    <w:rsid w:val="00594330"/>
    <w:rsid w:val="005954B4"/>
    <w:rsid w:val="005A657B"/>
    <w:rsid w:val="005C4D22"/>
    <w:rsid w:val="005D26CF"/>
    <w:rsid w:val="005E2A72"/>
    <w:rsid w:val="005F26DB"/>
    <w:rsid w:val="00601E0E"/>
    <w:rsid w:val="006027BE"/>
    <w:rsid w:val="006177C7"/>
    <w:rsid w:val="00631F50"/>
    <w:rsid w:val="006337BC"/>
    <w:rsid w:val="00636B83"/>
    <w:rsid w:val="006409D3"/>
    <w:rsid w:val="00644B39"/>
    <w:rsid w:val="00653F93"/>
    <w:rsid w:val="00661E1A"/>
    <w:rsid w:val="00665598"/>
    <w:rsid w:val="0067412D"/>
    <w:rsid w:val="0067530E"/>
    <w:rsid w:val="00677B10"/>
    <w:rsid w:val="006A6926"/>
    <w:rsid w:val="006B24DF"/>
    <w:rsid w:val="006B48B7"/>
    <w:rsid w:val="006D17D3"/>
    <w:rsid w:val="006F1B05"/>
    <w:rsid w:val="006F5C91"/>
    <w:rsid w:val="0072280B"/>
    <w:rsid w:val="00743016"/>
    <w:rsid w:val="007515CE"/>
    <w:rsid w:val="00757FEF"/>
    <w:rsid w:val="00760A3D"/>
    <w:rsid w:val="00790CFB"/>
    <w:rsid w:val="00792368"/>
    <w:rsid w:val="00793436"/>
    <w:rsid w:val="0079762E"/>
    <w:rsid w:val="007A11C9"/>
    <w:rsid w:val="007A6D38"/>
    <w:rsid w:val="007A7BD4"/>
    <w:rsid w:val="007B6800"/>
    <w:rsid w:val="007C4DBB"/>
    <w:rsid w:val="007C71E5"/>
    <w:rsid w:val="007C72F0"/>
    <w:rsid w:val="007D2AB3"/>
    <w:rsid w:val="007E5ED6"/>
    <w:rsid w:val="0080426F"/>
    <w:rsid w:val="00811B4B"/>
    <w:rsid w:val="008136C3"/>
    <w:rsid w:val="00824BB3"/>
    <w:rsid w:val="00827130"/>
    <w:rsid w:val="0086389F"/>
    <w:rsid w:val="008721D4"/>
    <w:rsid w:val="00880582"/>
    <w:rsid w:val="008875BD"/>
    <w:rsid w:val="00887E70"/>
    <w:rsid w:val="008920BC"/>
    <w:rsid w:val="00894B59"/>
    <w:rsid w:val="008B26B4"/>
    <w:rsid w:val="008B772D"/>
    <w:rsid w:val="008C2390"/>
    <w:rsid w:val="008E7965"/>
    <w:rsid w:val="008F6A53"/>
    <w:rsid w:val="0090150A"/>
    <w:rsid w:val="00917191"/>
    <w:rsid w:val="00917920"/>
    <w:rsid w:val="009205EA"/>
    <w:rsid w:val="00922C46"/>
    <w:rsid w:val="00942E54"/>
    <w:rsid w:val="00942FA9"/>
    <w:rsid w:val="00947215"/>
    <w:rsid w:val="00954E1A"/>
    <w:rsid w:val="0095751E"/>
    <w:rsid w:val="009B69BC"/>
    <w:rsid w:val="009E5830"/>
    <w:rsid w:val="009E7083"/>
    <w:rsid w:val="009F69DF"/>
    <w:rsid w:val="00A043AF"/>
    <w:rsid w:val="00A2155F"/>
    <w:rsid w:val="00A36611"/>
    <w:rsid w:val="00A41AD7"/>
    <w:rsid w:val="00A4294A"/>
    <w:rsid w:val="00A45596"/>
    <w:rsid w:val="00A46103"/>
    <w:rsid w:val="00A611BB"/>
    <w:rsid w:val="00A62B2D"/>
    <w:rsid w:val="00A677AA"/>
    <w:rsid w:val="00A82012"/>
    <w:rsid w:val="00A8292A"/>
    <w:rsid w:val="00A833AF"/>
    <w:rsid w:val="00A9030F"/>
    <w:rsid w:val="00A905C9"/>
    <w:rsid w:val="00AA0CEB"/>
    <w:rsid w:val="00AA10B7"/>
    <w:rsid w:val="00AA1A2A"/>
    <w:rsid w:val="00AC0E9F"/>
    <w:rsid w:val="00AD31D3"/>
    <w:rsid w:val="00AD477D"/>
    <w:rsid w:val="00B05A22"/>
    <w:rsid w:val="00B15E1E"/>
    <w:rsid w:val="00B17793"/>
    <w:rsid w:val="00B30603"/>
    <w:rsid w:val="00B446CA"/>
    <w:rsid w:val="00B60939"/>
    <w:rsid w:val="00B814D5"/>
    <w:rsid w:val="00B846BA"/>
    <w:rsid w:val="00B968C6"/>
    <w:rsid w:val="00BA6B58"/>
    <w:rsid w:val="00BA704D"/>
    <w:rsid w:val="00BA7B02"/>
    <w:rsid w:val="00BB4F57"/>
    <w:rsid w:val="00BC4FAB"/>
    <w:rsid w:val="00BD3A43"/>
    <w:rsid w:val="00BE03FD"/>
    <w:rsid w:val="00BF168C"/>
    <w:rsid w:val="00BF7C13"/>
    <w:rsid w:val="00C037AF"/>
    <w:rsid w:val="00C1130B"/>
    <w:rsid w:val="00C2010C"/>
    <w:rsid w:val="00C24B93"/>
    <w:rsid w:val="00C31B51"/>
    <w:rsid w:val="00C32082"/>
    <w:rsid w:val="00C56E4A"/>
    <w:rsid w:val="00C66CA6"/>
    <w:rsid w:val="00CA0529"/>
    <w:rsid w:val="00CA309E"/>
    <w:rsid w:val="00CA4555"/>
    <w:rsid w:val="00CB3C79"/>
    <w:rsid w:val="00CC1A75"/>
    <w:rsid w:val="00CC242A"/>
    <w:rsid w:val="00CD2664"/>
    <w:rsid w:val="00CD7E2B"/>
    <w:rsid w:val="00CE3B78"/>
    <w:rsid w:val="00CF2870"/>
    <w:rsid w:val="00CF79EF"/>
    <w:rsid w:val="00D0070E"/>
    <w:rsid w:val="00D100E4"/>
    <w:rsid w:val="00D11976"/>
    <w:rsid w:val="00D20C38"/>
    <w:rsid w:val="00D23C5C"/>
    <w:rsid w:val="00D23CC8"/>
    <w:rsid w:val="00D2754A"/>
    <w:rsid w:val="00D3253F"/>
    <w:rsid w:val="00D43C70"/>
    <w:rsid w:val="00D46A5E"/>
    <w:rsid w:val="00D61E72"/>
    <w:rsid w:val="00D66643"/>
    <w:rsid w:val="00D7011C"/>
    <w:rsid w:val="00D72D03"/>
    <w:rsid w:val="00D81363"/>
    <w:rsid w:val="00D83522"/>
    <w:rsid w:val="00D9178D"/>
    <w:rsid w:val="00DA57D4"/>
    <w:rsid w:val="00DD2A1E"/>
    <w:rsid w:val="00DF57A5"/>
    <w:rsid w:val="00E27966"/>
    <w:rsid w:val="00E30471"/>
    <w:rsid w:val="00E46328"/>
    <w:rsid w:val="00E547BD"/>
    <w:rsid w:val="00E5557C"/>
    <w:rsid w:val="00E55B37"/>
    <w:rsid w:val="00E61E0E"/>
    <w:rsid w:val="00E73C34"/>
    <w:rsid w:val="00E85A33"/>
    <w:rsid w:val="00EA09BC"/>
    <w:rsid w:val="00EA0C6F"/>
    <w:rsid w:val="00EB12A9"/>
    <w:rsid w:val="00EB5395"/>
    <w:rsid w:val="00EB5CAE"/>
    <w:rsid w:val="00EC35EE"/>
    <w:rsid w:val="00EC3A8A"/>
    <w:rsid w:val="00EC5080"/>
    <w:rsid w:val="00EE17A4"/>
    <w:rsid w:val="00EF52A1"/>
    <w:rsid w:val="00EF7B5E"/>
    <w:rsid w:val="00F15067"/>
    <w:rsid w:val="00F233F7"/>
    <w:rsid w:val="00F30C87"/>
    <w:rsid w:val="00F378A3"/>
    <w:rsid w:val="00F40D54"/>
    <w:rsid w:val="00F45705"/>
    <w:rsid w:val="00F6223F"/>
    <w:rsid w:val="00F652AE"/>
    <w:rsid w:val="00F815B6"/>
    <w:rsid w:val="00F82A8A"/>
    <w:rsid w:val="00F909A6"/>
    <w:rsid w:val="00F93F48"/>
    <w:rsid w:val="00FA0728"/>
    <w:rsid w:val="00FA1D36"/>
    <w:rsid w:val="00FE0215"/>
    <w:rsid w:val="00FE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26B9"/>
  <w15:chartTrackingRefBased/>
  <w15:docId w15:val="{6E80BD5B-AAF0-431B-BB49-2D64AD0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65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4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4E7"/>
    <w:rPr>
      <w:color w:val="0000FF"/>
      <w:u w:val="single"/>
    </w:rPr>
  </w:style>
  <w:style w:type="character" w:styleId="Strong">
    <w:name w:val="Strong"/>
    <w:basedOn w:val="DefaultParagraphFont"/>
    <w:uiPriority w:val="22"/>
    <w:qFormat/>
    <w:rsid w:val="001544E7"/>
    <w:rPr>
      <w:b/>
      <w:bCs/>
    </w:rPr>
  </w:style>
  <w:style w:type="character" w:customStyle="1" w:styleId="Heading2Char">
    <w:name w:val="Heading 2 Char"/>
    <w:basedOn w:val="DefaultParagraphFont"/>
    <w:link w:val="Heading2"/>
    <w:uiPriority w:val="9"/>
    <w:semiHidden/>
    <w:rsid w:val="001544E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598"/>
    <w:rPr>
      <w:rFonts w:asciiTheme="majorHAnsi" w:eastAsiaTheme="majorEastAsia" w:hAnsiTheme="majorHAnsi" w:cstheme="majorBidi"/>
      <w:i/>
      <w:iCs/>
      <w:color w:val="2E74B5" w:themeColor="accent1" w:themeShade="BF"/>
    </w:rPr>
  </w:style>
  <w:style w:type="character" w:customStyle="1" w:styleId="hide-content-cta">
    <w:name w:val="hide-content-cta"/>
    <w:basedOn w:val="DefaultParagraphFont"/>
    <w:rsid w:val="004C41DD"/>
  </w:style>
  <w:style w:type="character" w:styleId="Emphasis">
    <w:name w:val="Emphasis"/>
    <w:basedOn w:val="DefaultParagraphFont"/>
    <w:uiPriority w:val="20"/>
    <w:qFormat/>
    <w:rsid w:val="00894B59"/>
    <w:rPr>
      <w:i/>
      <w:iCs/>
    </w:rPr>
  </w:style>
  <w:style w:type="paragraph" w:styleId="NoSpacing">
    <w:name w:val="No Spacing"/>
    <w:uiPriority w:val="1"/>
    <w:qFormat/>
    <w:rsid w:val="00EE17A4"/>
    <w:pPr>
      <w:spacing w:after="0" w:line="240" w:lineRule="auto"/>
    </w:pPr>
  </w:style>
  <w:style w:type="paragraph" w:styleId="ListParagraph">
    <w:name w:val="List Paragraph"/>
    <w:basedOn w:val="Normal"/>
    <w:uiPriority w:val="34"/>
    <w:qFormat/>
    <w:rsid w:val="00B15E1E"/>
    <w:pPr>
      <w:ind w:left="720"/>
      <w:contextualSpacing/>
    </w:pPr>
  </w:style>
  <w:style w:type="character" w:styleId="FollowedHyperlink">
    <w:name w:val="FollowedHyperlink"/>
    <w:basedOn w:val="DefaultParagraphFont"/>
    <w:uiPriority w:val="99"/>
    <w:semiHidden/>
    <w:unhideWhenUsed/>
    <w:rsid w:val="00942FA9"/>
    <w:rPr>
      <w:color w:val="954F72" w:themeColor="followedHyperlink"/>
      <w:u w:val="single"/>
    </w:rPr>
  </w:style>
  <w:style w:type="character" w:styleId="CommentReference">
    <w:name w:val="annotation reference"/>
    <w:basedOn w:val="DefaultParagraphFont"/>
    <w:uiPriority w:val="99"/>
    <w:semiHidden/>
    <w:unhideWhenUsed/>
    <w:rsid w:val="00F233F7"/>
    <w:rPr>
      <w:sz w:val="16"/>
      <w:szCs w:val="16"/>
    </w:rPr>
  </w:style>
  <w:style w:type="paragraph" w:styleId="CommentText">
    <w:name w:val="annotation text"/>
    <w:basedOn w:val="Normal"/>
    <w:link w:val="CommentTextChar"/>
    <w:uiPriority w:val="99"/>
    <w:semiHidden/>
    <w:unhideWhenUsed/>
    <w:rsid w:val="00F233F7"/>
    <w:pPr>
      <w:spacing w:line="240" w:lineRule="auto"/>
    </w:pPr>
    <w:rPr>
      <w:sz w:val="20"/>
      <w:szCs w:val="20"/>
    </w:rPr>
  </w:style>
  <w:style w:type="character" w:customStyle="1" w:styleId="CommentTextChar">
    <w:name w:val="Comment Text Char"/>
    <w:basedOn w:val="DefaultParagraphFont"/>
    <w:link w:val="CommentText"/>
    <w:uiPriority w:val="99"/>
    <w:semiHidden/>
    <w:rsid w:val="00F233F7"/>
    <w:rPr>
      <w:sz w:val="20"/>
      <w:szCs w:val="20"/>
    </w:rPr>
  </w:style>
  <w:style w:type="paragraph" w:styleId="CommentSubject">
    <w:name w:val="annotation subject"/>
    <w:basedOn w:val="CommentText"/>
    <w:next w:val="CommentText"/>
    <w:link w:val="CommentSubjectChar"/>
    <w:uiPriority w:val="99"/>
    <w:semiHidden/>
    <w:unhideWhenUsed/>
    <w:rsid w:val="00F233F7"/>
    <w:rPr>
      <w:b/>
      <w:bCs/>
    </w:rPr>
  </w:style>
  <w:style w:type="character" w:customStyle="1" w:styleId="CommentSubjectChar">
    <w:name w:val="Comment Subject Char"/>
    <w:basedOn w:val="CommentTextChar"/>
    <w:link w:val="CommentSubject"/>
    <w:uiPriority w:val="99"/>
    <w:semiHidden/>
    <w:rsid w:val="00F233F7"/>
    <w:rPr>
      <w:b/>
      <w:bCs/>
      <w:sz w:val="20"/>
      <w:szCs w:val="20"/>
    </w:rPr>
  </w:style>
  <w:style w:type="paragraph" w:styleId="BalloonText">
    <w:name w:val="Balloon Text"/>
    <w:basedOn w:val="Normal"/>
    <w:link w:val="BalloonTextChar"/>
    <w:uiPriority w:val="99"/>
    <w:semiHidden/>
    <w:unhideWhenUsed/>
    <w:rsid w:val="00F2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7"/>
    <w:rPr>
      <w:rFonts w:ascii="Segoe UI" w:hAnsi="Segoe UI" w:cs="Segoe UI"/>
      <w:sz w:val="18"/>
      <w:szCs w:val="18"/>
    </w:rPr>
  </w:style>
  <w:style w:type="paragraph" w:styleId="Revision">
    <w:name w:val="Revision"/>
    <w:hidden/>
    <w:uiPriority w:val="99"/>
    <w:semiHidden/>
    <w:rsid w:val="00B17793"/>
    <w:pPr>
      <w:spacing w:after="0" w:line="240" w:lineRule="auto"/>
    </w:pPr>
  </w:style>
  <w:style w:type="character" w:customStyle="1" w:styleId="st">
    <w:name w:val="st"/>
    <w:basedOn w:val="DefaultParagraphFont"/>
    <w:rsid w:val="003A6AAA"/>
  </w:style>
  <w:style w:type="paragraph" w:styleId="HTMLPreformatted">
    <w:name w:val="HTML Preformatted"/>
    <w:basedOn w:val="Normal"/>
    <w:link w:val="HTMLPreformattedChar"/>
    <w:uiPriority w:val="99"/>
    <w:semiHidden/>
    <w:unhideWhenUsed/>
    <w:rsid w:val="0081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B4B"/>
    <w:rPr>
      <w:rFonts w:ascii="Courier New" w:eastAsia="Times New Roman" w:hAnsi="Courier New" w:cs="Courier New"/>
      <w:sz w:val="20"/>
      <w:szCs w:val="20"/>
    </w:rPr>
  </w:style>
  <w:style w:type="paragraph" w:styleId="Header">
    <w:name w:val="header"/>
    <w:basedOn w:val="Normal"/>
    <w:link w:val="HeaderChar"/>
    <w:uiPriority w:val="99"/>
    <w:unhideWhenUsed/>
    <w:rsid w:val="00631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50"/>
  </w:style>
  <w:style w:type="paragraph" w:styleId="Footer">
    <w:name w:val="footer"/>
    <w:basedOn w:val="Normal"/>
    <w:link w:val="FooterChar"/>
    <w:uiPriority w:val="99"/>
    <w:unhideWhenUsed/>
    <w:rsid w:val="00631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6290">
      <w:bodyDiv w:val="1"/>
      <w:marLeft w:val="0"/>
      <w:marRight w:val="0"/>
      <w:marTop w:val="0"/>
      <w:marBottom w:val="0"/>
      <w:divBdr>
        <w:top w:val="none" w:sz="0" w:space="0" w:color="auto"/>
        <w:left w:val="none" w:sz="0" w:space="0" w:color="auto"/>
        <w:bottom w:val="none" w:sz="0" w:space="0" w:color="auto"/>
        <w:right w:val="none" w:sz="0" w:space="0" w:color="auto"/>
      </w:divBdr>
      <w:divsChild>
        <w:div w:id="1214270303">
          <w:marLeft w:val="0"/>
          <w:marRight w:val="0"/>
          <w:marTop w:val="0"/>
          <w:marBottom w:val="0"/>
          <w:divBdr>
            <w:top w:val="none" w:sz="0" w:space="0" w:color="auto"/>
            <w:left w:val="none" w:sz="0" w:space="0" w:color="auto"/>
            <w:bottom w:val="none" w:sz="0" w:space="0" w:color="auto"/>
            <w:right w:val="none" w:sz="0" w:space="0" w:color="auto"/>
          </w:divBdr>
          <w:divsChild>
            <w:div w:id="85000255">
              <w:marLeft w:val="0"/>
              <w:marRight w:val="0"/>
              <w:marTop w:val="0"/>
              <w:marBottom w:val="0"/>
              <w:divBdr>
                <w:top w:val="none" w:sz="0" w:space="0" w:color="auto"/>
                <w:left w:val="none" w:sz="0" w:space="0" w:color="auto"/>
                <w:bottom w:val="none" w:sz="0" w:space="0" w:color="auto"/>
                <w:right w:val="none" w:sz="0" w:space="0" w:color="auto"/>
              </w:divBdr>
            </w:div>
            <w:div w:id="2050033098">
              <w:marLeft w:val="0"/>
              <w:marRight w:val="0"/>
              <w:marTop w:val="0"/>
              <w:marBottom w:val="0"/>
              <w:divBdr>
                <w:top w:val="none" w:sz="0" w:space="0" w:color="auto"/>
                <w:left w:val="none" w:sz="0" w:space="0" w:color="auto"/>
                <w:bottom w:val="none" w:sz="0" w:space="0" w:color="auto"/>
                <w:right w:val="none" w:sz="0" w:space="0" w:color="auto"/>
              </w:divBdr>
            </w:div>
            <w:div w:id="355080781">
              <w:marLeft w:val="0"/>
              <w:marRight w:val="0"/>
              <w:marTop w:val="0"/>
              <w:marBottom w:val="0"/>
              <w:divBdr>
                <w:top w:val="none" w:sz="0" w:space="0" w:color="auto"/>
                <w:left w:val="none" w:sz="0" w:space="0" w:color="auto"/>
                <w:bottom w:val="none" w:sz="0" w:space="0" w:color="auto"/>
                <w:right w:val="none" w:sz="0" w:space="0" w:color="auto"/>
              </w:divBdr>
            </w:div>
            <w:div w:id="248855494">
              <w:marLeft w:val="0"/>
              <w:marRight w:val="0"/>
              <w:marTop w:val="0"/>
              <w:marBottom w:val="0"/>
              <w:divBdr>
                <w:top w:val="none" w:sz="0" w:space="0" w:color="auto"/>
                <w:left w:val="none" w:sz="0" w:space="0" w:color="auto"/>
                <w:bottom w:val="none" w:sz="0" w:space="0" w:color="auto"/>
                <w:right w:val="none" w:sz="0" w:space="0" w:color="auto"/>
              </w:divBdr>
            </w:div>
            <w:div w:id="1140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688">
      <w:bodyDiv w:val="1"/>
      <w:marLeft w:val="0"/>
      <w:marRight w:val="0"/>
      <w:marTop w:val="0"/>
      <w:marBottom w:val="0"/>
      <w:divBdr>
        <w:top w:val="none" w:sz="0" w:space="0" w:color="auto"/>
        <w:left w:val="none" w:sz="0" w:space="0" w:color="auto"/>
        <w:bottom w:val="none" w:sz="0" w:space="0" w:color="auto"/>
        <w:right w:val="none" w:sz="0" w:space="0" w:color="auto"/>
      </w:divBdr>
      <w:divsChild>
        <w:div w:id="166293379">
          <w:marLeft w:val="0"/>
          <w:marRight w:val="0"/>
          <w:marTop w:val="0"/>
          <w:marBottom w:val="0"/>
          <w:divBdr>
            <w:top w:val="none" w:sz="0" w:space="0" w:color="auto"/>
            <w:left w:val="none" w:sz="0" w:space="0" w:color="auto"/>
            <w:bottom w:val="none" w:sz="0" w:space="0" w:color="auto"/>
            <w:right w:val="none" w:sz="0" w:space="0" w:color="auto"/>
          </w:divBdr>
        </w:div>
        <w:div w:id="198015493">
          <w:marLeft w:val="0"/>
          <w:marRight w:val="0"/>
          <w:marTop w:val="0"/>
          <w:marBottom w:val="0"/>
          <w:divBdr>
            <w:top w:val="none" w:sz="0" w:space="0" w:color="auto"/>
            <w:left w:val="none" w:sz="0" w:space="0" w:color="auto"/>
            <w:bottom w:val="none" w:sz="0" w:space="0" w:color="auto"/>
            <w:right w:val="none" w:sz="0" w:space="0" w:color="auto"/>
          </w:divBdr>
        </w:div>
        <w:div w:id="1308898314">
          <w:marLeft w:val="0"/>
          <w:marRight w:val="0"/>
          <w:marTop w:val="0"/>
          <w:marBottom w:val="0"/>
          <w:divBdr>
            <w:top w:val="none" w:sz="0" w:space="0" w:color="auto"/>
            <w:left w:val="none" w:sz="0" w:space="0" w:color="auto"/>
            <w:bottom w:val="none" w:sz="0" w:space="0" w:color="auto"/>
            <w:right w:val="none" w:sz="0" w:space="0" w:color="auto"/>
          </w:divBdr>
        </w:div>
        <w:div w:id="25185296">
          <w:marLeft w:val="0"/>
          <w:marRight w:val="0"/>
          <w:marTop w:val="0"/>
          <w:marBottom w:val="0"/>
          <w:divBdr>
            <w:top w:val="none" w:sz="0" w:space="0" w:color="auto"/>
            <w:left w:val="none" w:sz="0" w:space="0" w:color="auto"/>
            <w:bottom w:val="none" w:sz="0" w:space="0" w:color="auto"/>
            <w:right w:val="none" w:sz="0" w:space="0" w:color="auto"/>
          </w:divBdr>
        </w:div>
        <w:div w:id="553465345">
          <w:marLeft w:val="0"/>
          <w:marRight w:val="0"/>
          <w:marTop w:val="0"/>
          <w:marBottom w:val="0"/>
          <w:divBdr>
            <w:top w:val="none" w:sz="0" w:space="0" w:color="auto"/>
            <w:left w:val="none" w:sz="0" w:space="0" w:color="auto"/>
            <w:bottom w:val="none" w:sz="0" w:space="0" w:color="auto"/>
            <w:right w:val="none" w:sz="0" w:space="0" w:color="auto"/>
          </w:divBdr>
        </w:div>
        <w:div w:id="1352877007">
          <w:marLeft w:val="0"/>
          <w:marRight w:val="0"/>
          <w:marTop w:val="0"/>
          <w:marBottom w:val="0"/>
          <w:divBdr>
            <w:top w:val="none" w:sz="0" w:space="0" w:color="auto"/>
            <w:left w:val="none" w:sz="0" w:space="0" w:color="auto"/>
            <w:bottom w:val="none" w:sz="0" w:space="0" w:color="auto"/>
            <w:right w:val="none" w:sz="0" w:space="0" w:color="auto"/>
          </w:divBdr>
        </w:div>
        <w:div w:id="1739404990">
          <w:marLeft w:val="0"/>
          <w:marRight w:val="0"/>
          <w:marTop w:val="0"/>
          <w:marBottom w:val="0"/>
          <w:divBdr>
            <w:top w:val="none" w:sz="0" w:space="0" w:color="auto"/>
            <w:left w:val="none" w:sz="0" w:space="0" w:color="auto"/>
            <w:bottom w:val="none" w:sz="0" w:space="0" w:color="auto"/>
            <w:right w:val="none" w:sz="0" w:space="0" w:color="auto"/>
          </w:divBdr>
        </w:div>
        <w:div w:id="1067800146">
          <w:marLeft w:val="0"/>
          <w:marRight w:val="0"/>
          <w:marTop w:val="0"/>
          <w:marBottom w:val="0"/>
          <w:divBdr>
            <w:top w:val="none" w:sz="0" w:space="0" w:color="auto"/>
            <w:left w:val="none" w:sz="0" w:space="0" w:color="auto"/>
            <w:bottom w:val="none" w:sz="0" w:space="0" w:color="auto"/>
            <w:right w:val="none" w:sz="0" w:space="0" w:color="auto"/>
          </w:divBdr>
        </w:div>
        <w:div w:id="675032818">
          <w:marLeft w:val="0"/>
          <w:marRight w:val="0"/>
          <w:marTop w:val="0"/>
          <w:marBottom w:val="0"/>
          <w:divBdr>
            <w:top w:val="none" w:sz="0" w:space="0" w:color="auto"/>
            <w:left w:val="none" w:sz="0" w:space="0" w:color="auto"/>
            <w:bottom w:val="none" w:sz="0" w:space="0" w:color="auto"/>
            <w:right w:val="none" w:sz="0" w:space="0" w:color="auto"/>
          </w:divBdr>
        </w:div>
        <w:div w:id="434788843">
          <w:marLeft w:val="0"/>
          <w:marRight w:val="0"/>
          <w:marTop w:val="0"/>
          <w:marBottom w:val="0"/>
          <w:divBdr>
            <w:top w:val="none" w:sz="0" w:space="0" w:color="auto"/>
            <w:left w:val="none" w:sz="0" w:space="0" w:color="auto"/>
            <w:bottom w:val="none" w:sz="0" w:space="0" w:color="auto"/>
            <w:right w:val="none" w:sz="0" w:space="0" w:color="auto"/>
          </w:divBdr>
        </w:div>
        <w:div w:id="763233543">
          <w:marLeft w:val="0"/>
          <w:marRight w:val="0"/>
          <w:marTop w:val="0"/>
          <w:marBottom w:val="0"/>
          <w:divBdr>
            <w:top w:val="none" w:sz="0" w:space="0" w:color="auto"/>
            <w:left w:val="none" w:sz="0" w:space="0" w:color="auto"/>
            <w:bottom w:val="none" w:sz="0" w:space="0" w:color="auto"/>
            <w:right w:val="none" w:sz="0" w:space="0" w:color="auto"/>
          </w:divBdr>
        </w:div>
        <w:div w:id="1728723322">
          <w:marLeft w:val="0"/>
          <w:marRight w:val="0"/>
          <w:marTop w:val="0"/>
          <w:marBottom w:val="0"/>
          <w:divBdr>
            <w:top w:val="none" w:sz="0" w:space="0" w:color="auto"/>
            <w:left w:val="none" w:sz="0" w:space="0" w:color="auto"/>
            <w:bottom w:val="none" w:sz="0" w:space="0" w:color="auto"/>
            <w:right w:val="none" w:sz="0" w:space="0" w:color="auto"/>
          </w:divBdr>
        </w:div>
        <w:div w:id="348140865">
          <w:marLeft w:val="0"/>
          <w:marRight w:val="0"/>
          <w:marTop w:val="0"/>
          <w:marBottom w:val="0"/>
          <w:divBdr>
            <w:top w:val="none" w:sz="0" w:space="0" w:color="auto"/>
            <w:left w:val="none" w:sz="0" w:space="0" w:color="auto"/>
            <w:bottom w:val="none" w:sz="0" w:space="0" w:color="auto"/>
            <w:right w:val="none" w:sz="0" w:space="0" w:color="auto"/>
          </w:divBdr>
        </w:div>
        <w:div w:id="186217968">
          <w:marLeft w:val="0"/>
          <w:marRight w:val="0"/>
          <w:marTop w:val="0"/>
          <w:marBottom w:val="0"/>
          <w:divBdr>
            <w:top w:val="none" w:sz="0" w:space="0" w:color="auto"/>
            <w:left w:val="none" w:sz="0" w:space="0" w:color="auto"/>
            <w:bottom w:val="none" w:sz="0" w:space="0" w:color="auto"/>
            <w:right w:val="none" w:sz="0" w:space="0" w:color="auto"/>
          </w:divBdr>
        </w:div>
        <w:div w:id="357128428">
          <w:marLeft w:val="0"/>
          <w:marRight w:val="0"/>
          <w:marTop w:val="0"/>
          <w:marBottom w:val="0"/>
          <w:divBdr>
            <w:top w:val="none" w:sz="0" w:space="0" w:color="auto"/>
            <w:left w:val="none" w:sz="0" w:space="0" w:color="auto"/>
            <w:bottom w:val="none" w:sz="0" w:space="0" w:color="auto"/>
            <w:right w:val="none" w:sz="0" w:space="0" w:color="auto"/>
          </w:divBdr>
        </w:div>
        <w:div w:id="31852605">
          <w:marLeft w:val="0"/>
          <w:marRight w:val="0"/>
          <w:marTop w:val="0"/>
          <w:marBottom w:val="0"/>
          <w:divBdr>
            <w:top w:val="none" w:sz="0" w:space="0" w:color="auto"/>
            <w:left w:val="none" w:sz="0" w:space="0" w:color="auto"/>
            <w:bottom w:val="none" w:sz="0" w:space="0" w:color="auto"/>
            <w:right w:val="none" w:sz="0" w:space="0" w:color="auto"/>
          </w:divBdr>
        </w:div>
        <w:div w:id="203636124">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929200634">
          <w:marLeft w:val="0"/>
          <w:marRight w:val="0"/>
          <w:marTop w:val="0"/>
          <w:marBottom w:val="0"/>
          <w:divBdr>
            <w:top w:val="none" w:sz="0" w:space="0" w:color="auto"/>
            <w:left w:val="none" w:sz="0" w:space="0" w:color="auto"/>
            <w:bottom w:val="none" w:sz="0" w:space="0" w:color="auto"/>
            <w:right w:val="none" w:sz="0" w:space="0" w:color="auto"/>
          </w:divBdr>
        </w:div>
        <w:div w:id="114715241">
          <w:marLeft w:val="0"/>
          <w:marRight w:val="0"/>
          <w:marTop w:val="0"/>
          <w:marBottom w:val="0"/>
          <w:divBdr>
            <w:top w:val="none" w:sz="0" w:space="0" w:color="auto"/>
            <w:left w:val="none" w:sz="0" w:space="0" w:color="auto"/>
            <w:bottom w:val="none" w:sz="0" w:space="0" w:color="auto"/>
            <w:right w:val="none" w:sz="0" w:space="0" w:color="auto"/>
          </w:divBdr>
        </w:div>
        <w:div w:id="1863083167">
          <w:marLeft w:val="0"/>
          <w:marRight w:val="0"/>
          <w:marTop w:val="0"/>
          <w:marBottom w:val="0"/>
          <w:divBdr>
            <w:top w:val="none" w:sz="0" w:space="0" w:color="auto"/>
            <w:left w:val="none" w:sz="0" w:space="0" w:color="auto"/>
            <w:bottom w:val="none" w:sz="0" w:space="0" w:color="auto"/>
            <w:right w:val="none" w:sz="0" w:space="0" w:color="auto"/>
          </w:divBdr>
        </w:div>
        <w:div w:id="1198737938">
          <w:marLeft w:val="0"/>
          <w:marRight w:val="0"/>
          <w:marTop w:val="0"/>
          <w:marBottom w:val="0"/>
          <w:divBdr>
            <w:top w:val="none" w:sz="0" w:space="0" w:color="auto"/>
            <w:left w:val="none" w:sz="0" w:space="0" w:color="auto"/>
            <w:bottom w:val="none" w:sz="0" w:space="0" w:color="auto"/>
            <w:right w:val="none" w:sz="0" w:space="0" w:color="auto"/>
          </w:divBdr>
        </w:div>
        <w:div w:id="988824041">
          <w:marLeft w:val="0"/>
          <w:marRight w:val="0"/>
          <w:marTop w:val="0"/>
          <w:marBottom w:val="0"/>
          <w:divBdr>
            <w:top w:val="none" w:sz="0" w:space="0" w:color="auto"/>
            <w:left w:val="none" w:sz="0" w:space="0" w:color="auto"/>
            <w:bottom w:val="none" w:sz="0" w:space="0" w:color="auto"/>
            <w:right w:val="none" w:sz="0" w:space="0" w:color="auto"/>
          </w:divBdr>
        </w:div>
        <w:div w:id="750353269">
          <w:marLeft w:val="0"/>
          <w:marRight w:val="0"/>
          <w:marTop w:val="0"/>
          <w:marBottom w:val="0"/>
          <w:divBdr>
            <w:top w:val="none" w:sz="0" w:space="0" w:color="auto"/>
            <w:left w:val="none" w:sz="0" w:space="0" w:color="auto"/>
            <w:bottom w:val="none" w:sz="0" w:space="0" w:color="auto"/>
            <w:right w:val="none" w:sz="0" w:space="0" w:color="auto"/>
          </w:divBdr>
        </w:div>
        <w:div w:id="1892888685">
          <w:marLeft w:val="0"/>
          <w:marRight w:val="0"/>
          <w:marTop w:val="0"/>
          <w:marBottom w:val="0"/>
          <w:divBdr>
            <w:top w:val="none" w:sz="0" w:space="0" w:color="auto"/>
            <w:left w:val="none" w:sz="0" w:space="0" w:color="auto"/>
            <w:bottom w:val="none" w:sz="0" w:space="0" w:color="auto"/>
            <w:right w:val="none" w:sz="0" w:space="0" w:color="auto"/>
          </w:divBdr>
        </w:div>
        <w:div w:id="1746026775">
          <w:marLeft w:val="0"/>
          <w:marRight w:val="0"/>
          <w:marTop w:val="0"/>
          <w:marBottom w:val="0"/>
          <w:divBdr>
            <w:top w:val="none" w:sz="0" w:space="0" w:color="auto"/>
            <w:left w:val="none" w:sz="0" w:space="0" w:color="auto"/>
            <w:bottom w:val="none" w:sz="0" w:space="0" w:color="auto"/>
            <w:right w:val="none" w:sz="0" w:space="0" w:color="auto"/>
          </w:divBdr>
        </w:div>
        <w:div w:id="560018161">
          <w:marLeft w:val="0"/>
          <w:marRight w:val="0"/>
          <w:marTop w:val="0"/>
          <w:marBottom w:val="0"/>
          <w:divBdr>
            <w:top w:val="none" w:sz="0" w:space="0" w:color="auto"/>
            <w:left w:val="none" w:sz="0" w:space="0" w:color="auto"/>
            <w:bottom w:val="none" w:sz="0" w:space="0" w:color="auto"/>
            <w:right w:val="none" w:sz="0" w:space="0" w:color="auto"/>
          </w:divBdr>
        </w:div>
        <w:div w:id="1553730942">
          <w:marLeft w:val="0"/>
          <w:marRight w:val="0"/>
          <w:marTop w:val="0"/>
          <w:marBottom w:val="0"/>
          <w:divBdr>
            <w:top w:val="none" w:sz="0" w:space="0" w:color="auto"/>
            <w:left w:val="none" w:sz="0" w:space="0" w:color="auto"/>
            <w:bottom w:val="none" w:sz="0" w:space="0" w:color="auto"/>
            <w:right w:val="none" w:sz="0" w:space="0" w:color="auto"/>
          </w:divBdr>
        </w:div>
        <w:div w:id="639388913">
          <w:marLeft w:val="0"/>
          <w:marRight w:val="0"/>
          <w:marTop w:val="0"/>
          <w:marBottom w:val="0"/>
          <w:divBdr>
            <w:top w:val="none" w:sz="0" w:space="0" w:color="auto"/>
            <w:left w:val="none" w:sz="0" w:space="0" w:color="auto"/>
            <w:bottom w:val="none" w:sz="0" w:space="0" w:color="auto"/>
            <w:right w:val="none" w:sz="0" w:space="0" w:color="auto"/>
          </w:divBdr>
        </w:div>
        <w:div w:id="1293942914">
          <w:marLeft w:val="0"/>
          <w:marRight w:val="0"/>
          <w:marTop w:val="0"/>
          <w:marBottom w:val="0"/>
          <w:divBdr>
            <w:top w:val="none" w:sz="0" w:space="0" w:color="auto"/>
            <w:left w:val="none" w:sz="0" w:space="0" w:color="auto"/>
            <w:bottom w:val="none" w:sz="0" w:space="0" w:color="auto"/>
            <w:right w:val="none" w:sz="0" w:space="0" w:color="auto"/>
          </w:divBdr>
        </w:div>
        <w:div w:id="2000453561">
          <w:marLeft w:val="0"/>
          <w:marRight w:val="0"/>
          <w:marTop w:val="0"/>
          <w:marBottom w:val="0"/>
          <w:divBdr>
            <w:top w:val="none" w:sz="0" w:space="0" w:color="auto"/>
            <w:left w:val="none" w:sz="0" w:space="0" w:color="auto"/>
            <w:bottom w:val="none" w:sz="0" w:space="0" w:color="auto"/>
            <w:right w:val="none" w:sz="0" w:space="0" w:color="auto"/>
          </w:divBdr>
        </w:div>
        <w:div w:id="93790316">
          <w:marLeft w:val="0"/>
          <w:marRight w:val="0"/>
          <w:marTop w:val="0"/>
          <w:marBottom w:val="0"/>
          <w:divBdr>
            <w:top w:val="none" w:sz="0" w:space="0" w:color="auto"/>
            <w:left w:val="none" w:sz="0" w:space="0" w:color="auto"/>
            <w:bottom w:val="none" w:sz="0" w:space="0" w:color="auto"/>
            <w:right w:val="none" w:sz="0" w:space="0" w:color="auto"/>
          </w:divBdr>
        </w:div>
        <w:div w:id="1659767429">
          <w:marLeft w:val="0"/>
          <w:marRight w:val="0"/>
          <w:marTop w:val="0"/>
          <w:marBottom w:val="0"/>
          <w:divBdr>
            <w:top w:val="none" w:sz="0" w:space="0" w:color="auto"/>
            <w:left w:val="none" w:sz="0" w:space="0" w:color="auto"/>
            <w:bottom w:val="none" w:sz="0" w:space="0" w:color="auto"/>
            <w:right w:val="none" w:sz="0" w:space="0" w:color="auto"/>
          </w:divBdr>
        </w:div>
        <w:div w:id="471488090">
          <w:marLeft w:val="0"/>
          <w:marRight w:val="0"/>
          <w:marTop w:val="0"/>
          <w:marBottom w:val="0"/>
          <w:divBdr>
            <w:top w:val="none" w:sz="0" w:space="0" w:color="auto"/>
            <w:left w:val="none" w:sz="0" w:space="0" w:color="auto"/>
            <w:bottom w:val="none" w:sz="0" w:space="0" w:color="auto"/>
            <w:right w:val="none" w:sz="0" w:space="0" w:color="auto"/>
          </w:divBdr>
        </w:div>
        <w:div w:id="1788890176">
          <w:marLeft w:val="0"/>
          <w:marRight w:val="0"/>
          <w:marTop w:val="0"/>
          <w:marBottom w:val="0"/>
          <w:divBdr>
            <w:top w:val="none" w:sz="0" w:space="0" w:color="auto"/>
            <w:left w:val="none" w:sz="0" w:space="0" w:color="auto"/>
            <w:bottom w:val="none" w:sz="0" w:space="0" w:color="auto"/>
            <w:right w:val="none" w:sz="0" w:space="0" w:color="auto"/>
          </w:divBdr>
        </w:div>
        <w:div w:id="1413426328">
          <w:marLeft w:val="0"/>
          <w:marRight w:val="0"/>
          <w:marTop w:val="0"/>
          <w:marBottom w:val="0"/>
          <w:divBdr>
            <w:top w:val="none" w:sz="0" w:space="0" w:color="auto"/>
            <w:left w:val="none" w:sz="0" w:space="0" w:color="auto"/>
            <w:bottom w:val="none" w:sz="0" w:space="0" w:color="auto"/>
            <w:right w:val="none" w:sz="0" w:space="0" w:color="auto"/>
          </w:divBdr>
        </w:div>
        <w:div w:id="1249342200">
          <w:marLeft w:val="0"/>
          <w:marRight w:val="0"/>
          <w:marTop w:val="0"/>
          <w:marBottom w:val="0"/>
          <w:divBdr>
            <w:top w:val="none" w:sz="0" w:space="0" w:color="auto"/>
            <w:left w:val="none" w:sz="0" w:space="0" w:color="auto"/>
            <w:bottom w:val="none" w:sz="0" w:space="0" w:color="auto"/>
            <w:right w:val="none" w:sz="0" w:space="0" w:color="auto"/>
          </w:divBdr>
        </w:div>
        <w:div w:id="1314409078">
          <w:marLeft w:val="0"/>
          <w:marRight w:val="0"/>
          <w:marTop w:val="0"/>
          <w:marBottom w:val="0"/>
          <w:divBdr>
            <w:top w:val="none" w:sz="0" w:space="0" w:color="auto"/>
            <w:left w:val="none" w:sz="0" w:space="0" w:color="auto"/>
            <w:bottom w:val="none" w:sz="0" w:space="0" w:color="auto"/>
            <w:right w:val="none" w:sz="0" w:space="0" w:color="auto"/>
          </w:divBdr>
        </w:div>
        <w:div w:id="639850802">
          <w:marLeft w:val="0"/>
          <w:marRight w:val="0"/>
          <w:marTop w:val="0"/>
          <w:marBottom w:val="0"/>
          <w:divBdr>
            <w:top w:val="none" w:sz="0" w:space="0" w:color="auto"/>
            <w:left w:val="none" w:sz="0" w:space="0" w:color="auto"/>
            <w:bottom w:val="none" w:sz="0" w:space="0" w:color="auto"/>
            <w:right w:val="none" w:sz="0" w:space="0" w:color="auto"/>
          </w:divBdr>
        </w:div>
        <w:div w:id="1840729160">
          <w:marLeft w:val="0"/>
          <w:marRight w:val="0"/>
          <w:marTop w:val="0"/>
          <w:marBottom w:val="0"/>
          <w:divBdr>
            <w:top w:val="none" w:sz="0" w:space="0" w:color="auto"/>
            <w:left w:val="none" w:sz="0" w:space="0" w:color="auto"/>
            <w:bottom w:val="none" w:sz="0" w:space="0" w:color="auto"/>
            <w:right w:val="none" w:sz="0" w:space="0" w:color="auto"/>
          </w:divBdr>
        </w:div>
        <w:div w:id="307828230">
          <w:marLeft w:val="0"/>
          <w:marRight w:val="0"/>
          <w:marTop w:val="0"/>
          <w:marBottom w:val="0"/>
          <w:divBdr>
            <w:top w:val="none" w:sz="0" w:space="0" w:color="auto"/>
            <w:left w:val="none" w:sz="0" w:space="0" w:color="auto"/>
            <w:bottom w:val="none" w:sz="0" w:space="0" w:color="auto"/>
            <w:right w:val="none" w:sz="0" w:space="0" w:color="auto"/>
          </w:divBdr>
        </w:div>
        <w:div w:id="1649826665">
          <w:marLeft w:val="0"/>
          <w:marRight w:val="0"/>
          <w:marTop w:val="0"/>
          <w:marBottom w:val="0"/>
          <w:divBdr>
            <w:top w:val="none" w:sz="0" w:space="0" w:color="auto"/>
            <w:left w:val="none" w:sz="0" w:space="0" w:color="auto"/>
            <w:bottom w:val="none" w:sz="0" w:space="0" w:color="auto"/>
            <w:right w:val="none" w:sz="0" w:space="0" w:color="auto"/>
          </w:divBdr>
        </w:div>
        <w:div w:id="1734159082">
          <w:marLeft w:val="0"/>
          <w:marRight w:val="0"/>
          <w:marTop w:val="0"/>
          <w:marBottom w:val="0"/>
          <w:divBdr>
            <w:top w:val="none" w:sz="0" w:space="0" w:color="auto"/>
            <w:left w:val="none" w:sz="0" w:space="0" w:color="auto"/>
            <w:bottom w:val="none" w:sz="0" w:space="0" w:color="auto"/>
            <w:right w:val="none" w:sz="0" w:space="0" w:color="auto"/>
          </w:divBdr>
        </w:div>
        <w:div w:id="1944412003">
          <w:marLeft w:val="0"/>
          <w:marRight w:val="0"/>
          <w:marTop w:val="0"/>
          <w:marBottom w:val="0"/>
          <w:divBdr>
            <w:top w:val="none" w:sz="0" w:space="0" w:color="auto"/>
            <w:left w:val="none" w:sz="0" w:space="0" w:color="auto"/>
            <w:bottom w:val="none" w:sz="0" w:space="0" w:color="auto"/>
            <w:right w:val="none" w:sz="0" w:space="0" w:color="auto"/>
          </w:divBdr>
        </w:div>
        <w:div w:id="275017860">
          <w:marLeft w:val="0"/>
          <w:marRight w:val="0"/>
          <w:marTop w:val="0"/>
          <w:marBottom w:val="0"/>
          <w:divBdr>
            <w:top w:val="none" w:sz="0" w:space="0" w:color="auto"/>
            <w:left w:val="none" w:sz="0" w:space="0" w:color="auto"/>
            <w:bottom w:val="none" w:sz="0" w:space="0" w:color="auto"/>
            <w:right w:val="none" w:sz="0" w:space="0" w:color="auto"/>
          </w:divBdr>
        </w:div>
        <w:div w:id="365060640">
          <w:marLeft w:val="0"/>
          <w:marRight w:val="0"/>
          <w:marTop w:val="0"/>
          <w:marBottom w:val="0"/>
          <w:divBdr>
            <w:top w:val="none" w:sz="0" w:space="0" w:color="auto"/>
            <w:left w:val="none" w:sz="0" w:space="0" w:color="auto"/>
            <w:bottom w:val="none" w:sz="0" w:space="0" w:color="auto"/>
            <w:right w:val="none" w:sz="0" w:space="0" w:color="auto"/>
          </w:divBdr>
        </w:div>
        <w:div w:id="110905227">
          <w:marLeft w:val="0"/>
          <w:marRight w:val="0"/>
          <w:marTop w:val="0"/>
          <w:marBottom w:val="0"/>
          <w:divBdr>
            <w:top w:val="none" w:sz="0" w:space="0" w:color="auto"/>
            <w:left w:val="none" w:sz="0" w:space="0" w:color="auto"/>
            <w:bottom w:val="none" w:sz="0" w:space="0" w:color="auto"/>
            <w:right w:val="none" w:sz="0" w:space="0" w:color="auto"/>
          </w:divBdr>
        </w:div>
        <w:div w:id="891697238">
          <w:marLeft w:val="0"/>
          <w:marRight w:val="0"/>
          <w:marTop w:val="0"/>
          <w:marBottom w:val="0"/>
          <w:divBdr>
            <w:top w:val="none" w:sz="0" w:space="0" w:color="auto"/>
            <w:left w:val="none" w:sz="0" w:space="0" w:color="auto"/>
            <w:bottom w:val="none" w:sz="0" w:space="0" w:color="auto"/>
            <w:right w:val="none" w:sz="0" w:space="0" w:color="auto"/>
          </w:divBdr>
        </w:div>
        <w:div w:id="1545603183">
          <w:marLeft w:val="0"/>
          <w:marRight w:val="0"/>
          <w:marTop w:val="0"/>
          <w:marBottom w:val="0"/>
          <w:divBdr>
            <w:top w:val="none" w:sz="0" w:space="0" w:color="auto"/>
            <w:left w:val="none" w:sz="0" w:space="0" w:color="auto"/>
            <w:bottom w:val="none" w:sz="0" w:space="0" w:color="auto"/>
            <w:right w:val="none" w:sz="0" w:space="0" w:color="auto"/>
          </w:divBdr>
        </w:div>
        <w:div w:id="85351234">
          <w:marLeft w:val="0"/>
          <w:marRight w:val="0"/>
          <w:marTop w:val="0"/>
          <w:marBottom w:val="0"/>
          <w:divBdr>
            <w:top w:val="none" w:sz="0" w:space="0" w:color="auto"/>
            <w:left w:val="none" w:sz="0" w:space="0" w:color="auto"/>
            <w:bottom w:val="none" w:sz="0" w:space="0" w:color="auto"/>
            <w:right w:val="none" w:sz="0" w:space="0" w:color="auto"/>
          </w:divBdr>
        </w:div>
        <w:div w:id="62073513">
          <w:marLeft w:val="0"/>
          <w:marRight w:val="0"/>
          <w:marTop w:val="0"/>
          <w:marBottom w:val="0"/>
          <w:divBdr>
            <w:top w:val="none" w:sz="0" w:space="0" w:color="auto"/>
            <w:left w:val="none" w:sz="0" w:space="0" w:color="auto"/>
            <w:bottom w:val="none" w:sz="0" w:space="0" w:color="auto"/>
            <w:right w:val="none" w:sz="0" w:space="0" w:color="auto"/>
          </w:divBdr>
        </w:div>
        <w:div w:id="702480992">
          <w:marLeft w:val="0"/>
          <w:marRight w:val="0"/>
          <w:marTop w:val="0"/>
          <w:marBottom w:val="0"/>
          <w:divBdr>
            <w:top w:val="none" w:sz="0" w:space="0" w:color="auto"/>
            <w:left w:val="none" w:sz="0" w:space="0" w:color="auto"/>
            <w:bottom w:val="none" w:sz="0" w:space="0" w:color="auto"/>
            <w:right w:val="none" w:sz="0" w:space="0" w:color="auto"/>
          </w:divBdr>
        </w:div>
        <w:div w:id="641695016">
          <w:marLeft w:val="0"/>
          <w:marRight w:val="0"/>
          <w:marTop w:val="0"/>
          <w:marBottom w:val="0"/>
          <w:divBdr>
            <w:top w:val="none" w:sz="0" w:space="0" w:color="auto"/>
            <w:left w:val="none" w:sz="0" w:space="0" w:color="auto"/>
            <w:bottom w:val="none" w:sz="0" w:space="0" w:color="auto"/>
            <w:right w:val="none" w:sz="0" w:space="0" w:color="auto"/>
          </w:divBdr>
        </w:div>
        <w:div w:id="531189997">
          <w:marLeft w:val="0"/>
          <w:marRight w:val="0"/>
          <w:marTop w:val="0"/>
          <w:marBottom w:val="0"/>
          <w:divBdr>
            <w:top w:val="none" w:sz="0" w:space="0" w:color="auto"/>
            <w:left w:val="none" w:sz="0" w:space="0" w:color="auto"/>
            <w:bottom w:val="none" w:sz="0" w:space="0" w:color="auto"/>
            <w:right w:val="none" w:sz="0" w:space="0" w:color="auto"/>
          </w:divBdr>
        </w:div>
        <w:div w:id="879560610">
          <w:marLeft w:val="0"/>
          <w:marRight w:val="0"/>
          <w:marTop w:val="0"/>
          <w:marBottom w:val="0"/>
          <w:divBdr>
            <w:top w:val="none" w:sz="0" w:space="0" w:color="auto"/>
            <w:left w:val="none" w:sz="0" w:space="0" w:color="auto"/>
            <w:bottom w:val="none" w:sz="0" w:space="0" w:color="auto"/>
            <w:right w:val="none" w:sz="0" w:space="0" w:color="auto"/>
          </w:divBdr>
        </w:div>
        <w:div w:id="1746149680">
          <w:marLeft w:val="0"/>
          <w:marRight w:val="0"/>
          <w:marTop w:val="0"/>
          <w:marBottom w:val="0"/>
          <w:divBdr>
            <w:top w:val="none" w:sz="0" w:space="0" w:color="auto"/>
            <w:left w:val="none" w:sz="0" w:space="0" w:color="auto"/>
            <w:bottom w:val="none" w:sz="0" w:space="0" w:color="auto"/>
            <w:right w:val="none" w:sz="0" w:space="0" w:color="auto"/>
          </w:divBdr>
        </w:div>
        <w:div w:id="919828145">
          <w:marLeft w:val="0"/>
          <w:marRight w:val="0"/>
          <w:marTop w:val="0"/>
          <w:marBottom w:val="0"/>
          <w:divBdr>
            <w:top w:val="none" w:sz="0" w:space="0" w:color="auto"/>
            <w:left w:val="none" w:sz="0" w:space="0" w:color="auto"/>
            <w:bottom w:val="none" w:sz="0" w:space="0" w:color="auto"/>
            <w:right w:val="none" w:sz="0" w:space="0" w:color="auto"/>
          </w:divBdr>
        </w:div>
        <w:div w:id="567808746">
          <w:marLeft w:val="0"/>
          <w:marRight w:val="0"/>
          <w:marTop w:val="0"/>
          <w:marBottom w:val="0"/>
          <w:divBdr>
            <w:top w:val="none" w:sz="0" w:space="0" w:color="auto"/>
            <w:left w:val="none" w:sz="0" w:space="0" w:color="auto"/>
            <w:bottom w:val="none" w:sz="0" w:space="0" w:color="auto"/>
            <w:right w:val="none" w:sz="0" w:space="0" w:color="auto"/>
          </w:divBdr>
        </w:div>
        <w:div w:id="535197236">
          <w:marLeft w:val="0"/>
          <w:marRight w:val="0"/>
          <w:marTop w:val="0"/>
          <w:marBottom w:val="0"/>
          <w:divBdr>
            <w:top w:val="none" w:sz="0" w:space="0" w:color="auto"/>
            <w:left w:val="none" w:sz="0" w:space="0" w:color="auto"/>
            <w:bottom w:val="none" w:sz="0" w:space="0" w:color="auto"/>
            <w:right w:val="none" w:sz="0" w:space="0" w:color="auto"/>
          </w:divBdr>
        </w:div>
        <w:div w:id="1682120422">
          <w:marLeft w:val="0"/>
          <w:marRight w:val="0"/>
          <w:marTop w:val="0"/>
          <w:marBottom w:val="0"/>
          <w:divBdr>
            <w:top w:val="none" w:sz="0" w:space="0" w:color="auto"/>
            <w:left w:val="none" w:sz="0" w:space="0" w:color="auto"/>
            <w:bottom w:val="none" w:sz="0" w:space="0" w:color="auto"/>
            <w:right w:val="none" w:sz="0" w:space="0" w:color="auto"/>
          </w:divBdr>
        </w:div>
        <w:div w:id="1968705343">
          <w:marLeft w:val="0"/>
          <w:marRight w:val="0"/>
          <w:marTop w:val="0"/>
          <w:marBottom w:val="0"/>
          <w:divBdr>
            <w:top w:val="none" w:sz="0" w:space="0" w:color="auto"/>
            <w:left w:val="none" w:sz="0" w:space="0" w:color="auto"/>
            <w:bottom w:val="none" w:sz="0" w:space="0" w:color="auto"/>
            <w:right w:val="none" w:sz="0" w:space="0" w:color="auto"/>
          </w:divBdr>
        </w:div>
        <w:div w:id="1755972256">
          <w:marLeft w:val="0"/>
          <w:marRight w:val="0"/>
          <w:marTop w:val="0"/>
          <w:marBottom w:val="0"/>
          <w:divBdr>
            <w:top w:val="none" w:sz="0" w:space="0" w:color="auto"/>
            <w:left w:val="none" w:sz="0" w:space="0" w:color="auto"/>
            <w:bottom w:val="none" w:sz="0" w:space="0" w:color="auto"/>
            <w:right w:val="none" w:sz="0" w:space="0" w:color="auto"/>
          </w:divBdr>
        </w:div>
        <w:div w:id="1191072431">
          <w:marLeft w:val="0"/>
          <w:marRight w:val="0"/>
          <w:marTop w:val="0"/>
          <w:marBottom w:val="0"/>
          <w:divBdr>
            <w:top w:val="none" w:sz="0" w:space="0" w:color="auto"/>
            <w:left w:val="none" w:sz="0" w:space="0" w:color="auto"/>
            <w:bottom w:val="none" w:sz="0" w:space="0" w:color="auto"/>
            <w:right w:val="none" w:sz="0" w:space="0" w:color="auto"/>
          </w:divBdr>
        </w:div>
        <w:div w:id="508911002">
          <w:marLeft w:val="0"/>
          <w:marRight w:val="0"/>
          <w:marTop w:val="0"/>
          <w:marBottom w:val="0"/>
          <w:divBdr>
            <w:top w:val="none" w:sz="0" w:space="0" w:color="auto"/>
            <w:left w:val="none" w:sz="0" w:space="0" w:color="auto"/>
            <w:bottom w:val="none" w:sz="0" w:space="0" w:color="auto"/>
            <w:right w:val="none" w:sz="0" w:space="0" w:color="auto"/>
          </w:divBdr>
        </w:div>
        <w:div w:id="2021201674">
          <w:marLeft w:val="0"/>
          <w:marRight w:val="0"/>
          <w:marTop w:val="0"/>
          <w:marBottom w:val="0"/>
          <w:divBdr>
            <w:top w:val="none" w:sz="0" w:space="0" w:color="auto"/>
            <w:left w:val="none" w:sz="0" w:space="0" w:color="auto"/>
            <w:bottom w:val="none" w:sz="0" w:space="0" w:color="auto"/>
            <w:right w:val="none" w:sz="0" w:space="0" w:color="auto"/>
          </w:divBdr>
        </w:div>
        <w:div w:id="1456751985">
          <w:marLeft w:val="0"/>
          <w:marRight w:val="0"/>
          <w:marTop w:val="0"/>
          <w:marBottom w:val="0"/>
          <w:divBdr>
            <w:top w:val="none" w:sz="0" w:space="0" w:color="auto"/>
            <w:left w:val="none" w:sz="0" w:space="0" w:color="auto"/>
            <w:bottom w:val="none" w:sz="0" w:space="0" w:color="auto"/>
            <w:right w:val="none" w:sz="0" w:space="0" w:color="auto"/>
          </w:divBdr>
        </w:div>
        <w:div w:id="601644926">
          <w:marLeft w:val="0"/>
          <w:marRight w:val="0"/>
          <w:marTop w:val="0"/>
          <w:marBottom w:val="0"/>
          <w:divBdr>
            <w:top w:val="none" w:sz="0" w:space="0" w:color="auto"/>
            <w:left w:val="none" w:sz="0" w:space="0" w:color="auto"/>
            <w:bottom w:val="none" w:sz="0" w:space="0" w:color="auto"/>
            <w:right w:val="none" w:sz="0" w:space="0" w:color="auto"/>
          </w:divBdr>
        </w:div>
        <w:div w:id="295139690">
          <w:marLeft w:val="0"/>
          <w:marRight w:val="0"/>
          <w:marTop w:val="0"/>
          <w:marBottom w:val="0"/>
          <w:divBdr>
            <w:top w:val="none" w:sz="0" w:space="0" w:color="auto"/>
            <w:left w:val="none" w:sz="0" w:space="0" w:color="auto"/>
            <w:bottom w:val="none" w:sz="0" w:space="0" w:color="auto"/>
            <w:right w:val="none" w:sz="0" w:space="0" w:color="auto"/>
          </w:divBdr>
        </w:div>
        <w:div w:id="2110739227">
          <w:marLeft w:val="0"/>
          <w:marRight w:val="0"/>
          <w:marTop w:val="0"/>
          <w:marBottom w:val="0"/>
          <w:divBdr>
            <w:top w:val="none" w:sz="0" w:space="0" w:color="auto"/>
            <w:left w:val="none" w:sz="0" w:space="0" w:color="auto"/>
            <w:bottom w:val="none" w:sz="0" w:space="0" w:color="auto"/>
            <w:right w:val="none" w:sz="0" w:space="0" w:color="auto"/>
          </w:divBdr>
        </w:div>
        <w:div w:id="1578975104">
          <w:marLeft w:val="0"/>
          <w:marRight w:val="0"/>
          <w:marTop w:val="0"/>
          <w:marBottom w:val="0"/>
          <w:divBdr>
            <w:top w:val="none" w:sz="0" w:space="0" w:color="auto"/>
            <w:left w:val="none" w:sz="0" w:space="0" w:color="auto"/>
            <w:bottom w:val="none" w:sz="0" w:space="0" w:color="auto"/>
            <w:right w:val="none" w:sz="0" w:space="0" w:color="auto"/>
          </w:divBdr>
        </w:div>
        <w:div w:id="773551635">
          <w:marLeft w:val="0"/>
          <w:marRight w:val="0"/>
          <w:marTop w:val="0"/>
          <w:marBottom w:val="0"/>
          <w:divBdr>
            <w:top w:val="none" w:sz="0" w:space="0" w:color="auto"/>
            <w:left w:val="none" w:sz="0" w:space="0" w:color="auto"/>
            <w:bottom w:val="none" w:sz="0" w:space="0" w:color="auto"/>
            <w:right w:val="none" w:sz="0" w:space="0" w:color="auto"/>
          </w:divBdr>
        </w:div>
        <w:div w:id="1556547435">
          <w:marLeft w:val="0"/>
          <w:marRight w:val="0"/>
          <w:marTop w:val="0"/>
          <w:marBottom w:val="0"/>
          <w:divBdr>
            <w:top w:val="none" w:sz="0" w:space="0" w:color="auto"/>
            <w:left w:val="none" w:sz="0" w:space="0" w:color="auto"/>
            <w:bottom w:val="none" w:sz="0" w:space="0" w:color="auto"/>
            <w:right w:val="none" w:sz="0" w:space="0" w:color="auto"/>
          </w:divBdr>
        </w:div>
        <w:div w:id="341397502">
          <w:marLeft w:val="0"/>
          <w:marRight w:val="0"/>
          <w:marTop w:val="0"/>
          <w:marBottom w:val="0"/>
          <w:divBdr>
            <w:top w:val="none" w:sz="0" w:space="0" w:color="auto"/>
            <w:left w:val="none" w:sz="0" w:space="0" w:color="auto"/>
            <w:bottom w:val="none" w:sz="0" w:space="0" w:color="auto"/>
            <w:right w:val="none" w:sz="0" w:space="0" w:color="auto"/>
          </w:divBdr>
        </w:div>
        <w:div w:id="1574000823">
          <w:marLeft w:val="0"/>
          <w:marRight w:val="0"/>
          <w:marTop w:val="0"/>
          <w:marBottom w:val="0"/>
          <w:divBdr>
            <w:top w:val="none" w:sz="0" w:space="0" w:color="auto"/>
            <w:left w:val="none" w:sz="0" w:space="0" w:color="auto"/>
            <w:bottom w:val="none" w:sz="0" w:space="0" w:color="auto"/>
            <w:right w:val="none" w:sz="0" w:space="0" w:color="auto"/>
          </w:divBdr>
        </w:div>
        <w:div w:id="2013677126">
          <w:marLeft w:val="0"/>
          <w:marRight w:val="0"/>
          <w:marTop w:val="0"/>
          <w:marBottom w:val="0"/>
          <w:divBdr>
            <w:top w:val="none" w:sz="0" w:space="0" w:color="auto"/>
            <w:left w:val="none" w:sz="0" w:space="0" w:color="auto"/>
            <w:bottom w:val="none" w:sz="0" w:space="0" w:color="auto"/>
            <w:right w:val="none" w:sz="0" w:space="0" w:color="auto"/>
          </w:divBdr>
        </w:div>
      </w:divsChild>
    </w:div>
    <w:div w:id="175191497">
      <w:bodyDiv w:val="1"/>
      <w:marLeft w:val="0"/>
      <w:marRight w:val="0"/>
      <w:marTop w:val="0"/>
      <w:marBottom w:val="0"/>
      <w:divBdr>
        <w:top w:val="none" w:sz="0" w:space="0" w:color="auto"/>
        <w:left w:val="none" w:sz="0" w:space="0" w:color="auto"/>
        <w:bottom w:val="none" w:sz="0" w:space="0" w:color="auto"/>
        <w:right w:val="none" w:sz="0" w:space="0" w:color="auto"/>
      </w:divBdr>
      <w:divsChild>
        <w:div w:id="107820368">
          <w:marLeft w:val="0"/>
          <w:marRight w:val="0"/>
          <w:marTop w:val="0"/>
          <w:marBottom w:val="0"/>
          <w:divBdr>
            <w:top w:val="none" w:sz="0" w:space="0" w:color="auto"/>
            <w:left w:val="none" w:sz="0" w:space="0" w:color="auto"/>
            <w:bottom w:val="none" w:sz="0" w:space="0" w:color="auto"/>
            <w:right w:val="none" w:sz="0" w:space="0" w:color="auto"/>
          </w:divBdr>
        </w:div>
        <w:div w:id="1330061334">
          <w:marLeft w:val="0"/>
          <w:marRight w:val="0"/>
          <w:marTop w:val="0"/>
          <w:marBottom w:val="0"/>
          <w:divBdr>
            <w:top w:val="none" w:sz="0" w:space="0" w:color="auto"/>
            <w:left w:val="none" w:sz="0" w:space="0" w:color="auto"/>
            <w:bottom w:val="none" w:sz="0" w:space="0" w:color="auto"/>
            <w:right w:val="none" w:sz="0" w:space="0" w:color="auto"/>
          </w:divBdr>
        </w:div>
      </w:divsChild>
    </w:div>
    <w:div w:id="241453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3968">
          <w:marLeft w:val="0"/>
          <w:marRight w:val="0"/>
          <w:marTop w:val="0"/>
          <w:marBottom w:val="0"/>
          <w:divBdr>
            <w:top w:val="none" w:sz="0" w:space="0" w:color="auto"/>
            <w:left w:val="none" w:sz="0" w:space="0" w:color="auto"/>
            <w:bottom w:val="none" w:sz="0" w:space="0" w:color="auto"/>
            <w:right w:val="none" w:sz="0" w:space="0" w:color="auto"/>
          </w:divBdr>
        </w:div>
      </w:divsChild>
    </w:div>
    <w:div w:id="256328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828">
          <w:marLeft w:val="0"/>
          <w:marRight w:val="0"/>
          <w:marTop w:val="0"/>
          <w:marBottom w:val="0"/>
          <w:divBdr>
            <w:top w:val="none" w:sz="0" w:space="0" w:color="auto"/>
            <w:left w:val="none" w:sz="0" w:space="0" w:color="auto"/>
            <w:bottom w:val="none" w:sz="0" w:space="0" w:color="auto"/>
            <w:right w:val="none" w:sz="0" w:space="0" w:color="auto"/>
          </w:divBdr>
          <w:divsChild>
            <w:div w:id="557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42">
      <w:bodyDiv w:val="1"/>
      <w:marLeft w:val="0"/>
      <w:marRight w:val="0"/>
      <w:marTop w:val="0"/>
      <w:marBottom w:val="0"/>
      <w:divBdr>
        <w:top w:val="none" w:sz="0" w:space="0" w:color="auto"/>
        <w:left w:val="none" w:sz="0" w:space="0" w:color="auto"/>
        <w:bottom w:val="none" w:sz="0" w:space="0" w:color="auto"/>
        <w:right w:val="none" w:sz="0" w:space="0" w:color="auto"/>
      </w:divBdr>
      <w:divsChild>
        <w:div w:id="567768609">
          <w:marLeft w:val="0"/>
          <w:marRight w:val="0"/>
          <w:marTop w:val="0"/>
          <w:marBottom w:val="0"/>
          <w:divBdr>
            <w:top w:val="none" w:sz="0" w:space="0" w:color="auto"/>
            <w:left w:val="none" w:sz="0" w:space="0" w:color="auto"/>
            <w:bottom w:val="none" w:sz="0" w:space="0" w:color="auto"/>
            <w:right w:val="none" w:sz="0" w:space="0" w:color="auto"/>
          </w:divBdr>
        </w:div>
        <w:div w:id="53087173">
          <w:marLeft w:val="0"/>
          <w:marRight w:val="0"/>
          <w:marTop w:val="0"/>
          <w:marBottom w:val="0"/>
          <w:divBdr>
            <w:top w:val="none" w:sz="0" w:space="0" w:color="auto"/>
            <w:left w:val="none" w:sz="0" w:space="0" w:color="auto"/>
            <w:bottom w:val="none" w:sz="0" w:space="0" w:color="auto"/>
            <w:right w:val="none" w:sz="0" w:space="0" w:color="auto"/>
          </w:divBdr>
        </w:div>
        <w:div w:id="588466818">
          <w:marLeft w:val="0"/>
          <w:marRight w:val="0"/>
          <w:marTop w:val="0"/>
          <w:marBottom w:val="0"/>
          <w:divBdr>
            <w:top w:val="none" w:sz="0" w:space="0" w:color="auto"/>
            <w:left w:val="none" w:sz="0" w:space="0" w:color="auto"/>
            <w:bottom w:val="none" w:sz="0" w:space="0" w:color="auto"/>
            <w:right w:val="none" w:sz="0" w:space="0" w:color="auto"/>
          </w:divBdr>
        </w:div>
        <w:div w:id="129248423">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849826006">
          <w:marLeft w:val="0"/>
          <w:marRight w:val="0"/>
          <w:marTop w:val="0"/>
          <w:marBottom w:val="0"/>
          <w:divBdr>
            <w:top w:val="none" w:sz="0" w:space="0" w:color="auto"/>
            <w:left w:val="none" w:sz="0" w:space="0" w:color="auto"/>
            <w:bottom w:val="none" w:sz="0" w:space="0" w:color="auto"/>
            <w:right w:val="none" w:sz="0" w:space="0" w:color="auto"/>
          </w:divBdr>
        </w:div>
      </w:divsChild>
    </w:div>
    <w:div w:id="278340125">
      <w:bodyDiv w:val="1"/>
      <w:marLeft w:val="0"/>
      <w:marRight w:val="0"/>
      <w:marTop w:val="0"/>
      <w:marBottom w:val="0"/>
      <w:divBdr>
        <w:top w:val="none" w:sz="0" w:space="0" w:color="auto"/>
        <w:left w:val="none" w:sz="0" w:space="0" w:color="auto"/>
        <w:bottom w:val="none" w:sz="0" w:space="0" w:color="auto"/>
        <w:right w:val="none" w:sz="0" w:space="0" w:color="auto"/>
      </w:divBdr>
      <w:divsChild>
        <w:div w:id="1771581322">
          <w:marLeft w:val="0"/>
          <w:marRight w:val="0"/>
          <w:marTop w:val="0"/>
          <w:marBottom w:val="0"/>
          <w:divBdr>
            <w:top w:val="none" w:sz="0" w:space="0" w:color="auto"/>
            <w:left w:val="none" w:sz="0" w:space="0" w:color="auto"/>
            <w:bottom w:val="none" w:sz="0" w:space="0" w:color="auto"/>
            <w:right w:val="none" w:sz="0" w:space="0" w:color="auto"/>
          </w:divBdr>
        </w:div>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329454893">
      <w:bodyDiv w:val="1"/>
      <w:marLeft w:val="0"/>
      <w:marRight w:val="0"/>
      <w:marTop w:val="0"/>
      <w:marBottom w:val="0"/>
      <w:divBdr>
        <w:top w:val="none" w:sz="0" w:space="0" w:color="auto"/>
        <w:left w:val="none" w:sz="0" w:space="0" w:color="auto"/>
        <w:bottom w:val="none" w:sz="0" w:space="0" w:color="auto"/>
        <w:right w:val="none" w:sz="0" w:space="0" w:color="auto"/>
      </w:divBdr>
    </w:div>
    <w:div w:id="458500141">
      <w:bodyDiv w:val="1"/>
      <w:marLeft w:val="0"/>
      <w:marRight w:val="0"/>
      <w:marTop w:val="0"/>
      <w:marBottom w:val="0"/>
      <w:divBdr>
        <w:top w:val="none" w:sz="0" w:space="0" w:color="auto"/>
        <w:left w:val="none" w:sz="0" w:space="0" w:color="auto"/>
        <w:bottom w:val="none" w:sz="0" w:space="0" w:color="auto"/>
        <w:right w:val="none" w:sz="0" w:space="0" w:color="auto"/>
      </w:divBdr>
    </w:div>
    <w:div w:id="585307993">
      <w:bodyDiv w:val="1"/>
      <w:marLeft w:val="0"/>
      <w:marRight w:val="0"/>
      <w:marTop w:val="0"/>
      <w:marBottom w:val="0"/>
      <w:divBdr>
        <w:top w:val="none" w:sz="0" w:space="0" w:color="auto"/>
        <w:left w:val="none" w:sz="0" w:space="0" w:color="auto"/>
        <w:bottom w:val="none" w:sz="0" w:space="0" w:color="auto"/>
        <w:right w:val="none" w:sz="0" w:space="0" w:color="auto"/>
      </w:divBdr>
      <w:divsChild>
        <w:div w:id="1898275917">
          <w:marLeft w:val="0"/>
          <w:marRight w:val="0"/>
          <w:marTop w:val="0"/>
          <w:marBottom w:val="0"/>
          <w:divBdr>
            <w:top w:val="none" w:sz="0" w:space="0" w:color="auto"/>
            <w:left w:val="none" w:sz="0" w:space="0" w:color="auto"/>
            <w:bottom w:val="none" w:sz="0" w:space="0" w:color="auto"/>
            <w:right w:val="none" w:sz="0" w:space="0" w:color="auto"/>
          </w:divBdr>
        </w:div>
        <w:div w:id="2080010809">
          <w:marLeft w:val="0"/>
          <w:marRight w:val="0"/>
          <w:marTop w:val="0"/>
          <w:marBottom w:val="0"/>
          <w:divBdr>
            <w:top w:val="none" w:sz="0" w:space="0" w:color="auto"/>
            <w:left w:val="none" w:sz="0" w:space="0" w:color="auto"/>
            <w:bottom w:val="none" w:sz="0" w:space="0" w:color="auto"/>
            <w:right w:val="none" w:sz="0" w:space="0" w:color="auto"/>
          </w:divBdr>
        </w:div>
      </w:divsChild>
    </w:div>
    <w:div w:id="596016481">
      <w:bodyDiv w:val="1"/>
      <w:marLeft w:val="0"/>
      <w:marRight w:val="0"/>
      <w:marTop w:val="0"/>
      <w:marBottom w:val="0"/>
      <w:divBdr>
        <w:top w:val="none" w:sz="0" w:space="0" w:color="auto"/>
        <w:left w:val="none" w:sz="0" w:space="0" w:color="auto"/>
        <w:bottom w:val="none" w:sz="0" w:space="0" w:color="auto"/>
        <w:right w:val="none" w:sz="0" w:space="0" w:color="auto"/>
      </w:divBdr>
      <w:divsChild>
        <w:div w:id="1428187460">
          <w:marLeft w:val="0"/>
          <w:marRight w:val="0"/>
          <w:marTop w:val="0"/>
          <w:marBottom w:val="0"/>
          <w:divBdr>
            <w:top w:val="none" w:sz="0" w:space="0" w:color="auto"/>
            <w:left w:val="none" w:sz="0" w:space="0" w:color="auto"/>
            <w:bottom w:val="none" w:sz="0" w:space="0" w:color="auto"/>
            <w:right w:val="none" w:sz="0" w:space="0" w:color="auto"/>
          </w:divBdr>
        </w:div>
        <w:div w:id="2108690922">
          <w:marLeft w:val="0"/>
          <w:marRight w:val="0"/>
          <w:marTop w:val="0"/>
          <w:marBottom w:val="0"/>
          <w:divBdr>
            <w:top w:val="none" w:sz="0" w:space="0" w:color="auto"/>
            <w:left w:val="none" w:sz="0" w:space="0" w:color="auto"/>
            <w:bottom w:val="none" w:sz="0" w:space="0" w:color="auto"/>
            <w:right w:val="none" w:sz="0" w:space="0" w:color="auto"/>
          </w:divBdr>
        </w:div>
        <w:div w:id="1108738664">
          <w:marLeft w:val="0"/>
          <w:marRight w:val="0"/>
          <w:marTop w:val="0"/>
          <w:marBottom w:val="0"/>
          <w:divBdr>
            <w:top w:val="none" w:sz="0" w:space="0" w:color="auto"/>
            <w:left w:val="none" w:sz="0" w:space="0" w:color="auto"/>
            <w:bottom w:val="none" w:sz="0" w:space="0" w:color="auto"/>
            <w:right w:val="none" w:sz="0" w:space="0" w:color="auto"/>
          </w:divBdr>
        </w:div>
        <w:div w:id="1753887325">
          <w:marLeft w:val="0"/>
          <w:marRight w:val="0"/>
          <w:marTop w:val="0"/>
          <w:marBottom w:val="0"/>
          <w:divBdr>
            <w:top w:val="none" w:sz="0" w:space="0" w:color="auto"/>
            <w:left w:val="none" w:sz="0" w:space="0" w:color="auto"/>
            <w:bottom w:val="none" w:sz="0" w:space="0" w:color="auto"/>
            <w:right w:val="none" w:sz="0" w:space="0" w:color="auto"/>
          </w:divBdr>
        </w:div>
        <w:div w:id="1066150025">
          <w:marLeft w:val="0"/>
          <w:marRight w:val="0"/>
          <w:marTop w:val="0"/>
          <w:marBottom w:val="0"/>
          <w:divBdr>
            <w:top w:val="none" w:sz="0" w:space="0" w:color="auto"/>
            <w:left w:val="none" w:sz="0" w:space="0" w:color="auto"/>
            <w:bottom w:val="none" w:sz="0" w:space="0" w:color="auto"/>
            <w:right w:val="none" w:sz="0" w:space="0" w:color="auto"/>
          </w:divBdr>
        </w:div>
        <w:div w:id="825240664">
          <w:marLeft w:val="0"/>
          <w:marRight w:val="0"/>
          <w:marTop w:val="0"/>
          <w:marBottom w:val="0"/>
          <w:divBdr>
            <w:top w:val="none" w:sz="0" w:space="0" w:color="auto"/>
            <w:left w:val="none" w:sz="0" w:space="0" w:color="auto"/>
            <w:bottom w:val="none" w:sz="0" w:space="0" w:color="auto"/>
            <w:right w:val="none" w:sz="0" w:space="0" w:color="auto"/>
          </w:divBdr>
        </w:div>
        <w:div w:id="880753075">
          <w:marLeft w:val="0"/>
          <w:marRight w:val="0"/>
          <w:marTop w:val="0"/>
          <w:marBottom w:val="0"/>
          <w:divBdr>
            <w:top w:val="none" w:sz="0" w:space="0" w:color="auto"/>
            <w:left w:val="none" w:sz="0" w:space="0" w:color="auto"/>
            <w:bottom w:val="none" w:sz="0" w:space="0" w:color="auto"/>
            <w:right w:val="none" w:sz="0" w:space="0" w:color="auto"/>
          </w:divBdr>
        </w:div>
        <w:div w:id="514541112">
          <w:marLeft w:val="0"/>
          <w:marRight w:val="0"/>
          <w:marTop w:val="0"/>
          <w:marBottom w:val="0"/>
          <w:divBdr>
            <w:top w:val="none" w:sz="0" w:space="0" w:color="auto"/>
            <w:left w:val="none" w:sz="0" w:space="0" w:color="auto"/>
            <w:bottom w:val="none" w:sz="0" w:space="0" w:color="auto"/>
            <w:right w:val="none" w:sz="0" w:space="0" w:color="auto"/>
          </w:divBdr>
        </w:div>
        <w:div w:id="1976718184">
          <w:marLeft w:val="0"/>
          <w:marRight w:val="0"/>
          <w:marTop w:val="0"/>
          <w:marBottom w:val="0"/>
          <w:divBdr>
            <w:top w:val="none" w:sz="0" w:space="0" w:color="auto"/>
            <w:left w:val="none" w:sz="0" w:space="0" w:color="auto"/>
            <w:bottom w:val="none" w:sz="0" w:space="0" w:color="auto"/>
            <w:right w:val="none" w:sz="0" w:space="0" w:color="auto"/>
          </w:divBdr>
        </w:div>
        <w:div w:id="1588423600">
          <w:marLeft w:val="0"/>
          <w:marRight w:val="0"/>
          <w:marTop w:val="0"/>
          <w:marBottom w:val="0"/>
          <w:divBdr>
            <w:top w:val="none" w:sz="0" w:space="0" w:color="auto"/>
            <w:left w:val="none" w:sz="0" w:space="0" w:color="auto"/>
            <w:bottom w:val="none" w:sz="0" w:space="0" w:color="auto"/>
            <w:right w:val="none" w:sz="0" w:space="0" w:color="auto"/>
          </w:divBdr>
        </w:div>
        <w:div w:id="1438335160">
          <w:marLeft w:val="0"/>
          <w:marRight w:val="0"/>
          <w:marTop w:val="0"/>
          <w:marBottom w:val="0"/>
          <w:divBdr>
            <w:top w:val="none" w:sz="0" w:space="0" w:color="auto"/>
            <w:left w:val="none" w:sz="0" w:space="0" w:color="auto"/>
            <w:bottom w:val="none" w:sz="0" w:space="0" w:color="auto"/>
            <w:right w:val="none" w:sz="0" w:space="0" w:color="auto"/>
          </w:divBdr>
        </w:div>
        <w:div w:id="1763605517">
          <w:marLeft w:val="0"/>
          <w:marRight w:val="0"/>
          <w:marTop w:val="0"/>
          <w:marBottom w:val="0"/>
          <w:divBdr>
            <w:top w:val="none" w:sz="0" w:space="0" w:color="auto"/>
            <w:left w:val="none" w:sz="0" w:space="0" w:color="auto"/>
            <w:bottom w:val="none" w:sz="0" w:space="0" w:color="auto"/>
            <w:right w:val="none" w:sz="0" w:space="0" w:color="auto"/>
          </w:divBdr>
        </w:div>
        <w:div w:id="838539420">
          <w:marLeft w:val="0"/>
          <w:marRight w:val="0"/>
          <w:marTop w:val="0"/>
          <w:marBottom w:val="0"/>
          <w:divBdr>
            <w:top w:val="none" w:sz="0" w:space="0" w:color="auto"/>
            <w:left w:val="none" w:sz="0" w:space="0" w:color="auto"/>
            <w:bottom w:val="none" w:sz="0" w:space="0" w:color="auto"/>
            <w:right w:val="none" w:sz="0" w:space="0" w:color="auto"/>
          </w:divBdr>
        </w:div>
        <w:div w:id="464809290">
          <w:marLeft w:val="0"/>
          <w:marRight w:val="0"/>
          <w:marTop w:val="0"/>
          <w:marBottom w:val="0"/>
          <w:divBdr>
            <w:top w:val="none" w:sz="0" w:space="0" w:color="auto"/>
            <w:left w:val="none" w:sz="0" w:space="0" w:color="auto"/>
            <w:bottom w:val="none" w:sz="0" w:space="0" w:color="auto"/>
            <w:right w:val="none" w:sz="0" w:space="0" w:color="auto"/>
          </w:divBdr>
        </w:div>
        <w:div w:id="1540313242">
          <w:marLeft w:val="0"/>
          <w:marRight w:val="0"/>
          <w:marTop w:val="0"/>
          <w:marBottom w:val="0"/>
          <w:divBdr>
            <w:top w:val="none" w:sz="0" w:space="0" w:color="auto"/>
            <w:left w:val="none" w:sz="0" w:space="0" w:color="auto"/>
            <w:bottom w:val="none" w:sz="0" w:space="0" w:color="auto"/>
            <w:right w:val="none" w:sz="0" w:space="0" w:color="auto"/>
          </w:divBdr>
        </w:div>
        <w:div w:id="855845968">
          <w:marLeft w:val="0"/>
          <w:marRight w:val="0"/>
          <w:marTop w:val="0"/>
          <w:marBottom w:val="0"/>
          <w:divBdr>
            <w:top w:val="none" w:sz="0" w:space="0" w:color="auto"/>
            <w:left w:val="none" w:sz="0" w:space="0" w:color="auto"/>
            <w:bottom w:val="none" w:sz="0" w:space="0" w:color="auto"/>
            <w:right w:val="none" w:sz="0" w:space="0" w:color="auto"/>
          </w:divBdr>
        </w:div>
        <w:div w:id="47191351">
          <w:marLeft w:val="0"/>
          <w:marRight w:val="0"/>
          <w:marTop w:val="0"/>
          <w:marBottom w:val="0"/>
          <w:divBdr>
            <w:top w:val="none" w:sz="0" w:space="0" w:color="auto"/>
            <w:left w:val="none" w:sz="0" w:space="0" w:color="auto"/>
            <w:bottom w:val="none" w:sz="0" w:space="0" w:color="auto"/>
            <w:right w:val="none" w:sz="0" w:space="0" w:color="auto"/>
          </w:divBdr>
        </w:div>
        <w:div w:id="1721856823">
          <w:marLeft w:val="0"/>
          <w:marRight w:val="0"/>
          <w:marTop w:val="0"/>
          <w:marBottom w:val="0"/>
          <w:divBdr>
            <w:top w:val="none" w:sz="0" w:space="0" w:color="auto"/>
            <w:left w:val="none" w:sz="0" w:space="0" w:color="auto"/>
            <w:bottom w:val="none" w:sz="0" w:space="0" w:color="auto"/>
            <w:right w:val="none" w:sz="0" w:space="0" w:color="auto"/>
          </w:divBdr>
        </w:div>
        <w:div w:id="519009315">
          <w:marLeft w:val="0"/>
          <w:marRight w:val="0"/>
          <w:marTop w:val="0"/>
          <w:marBottom w:val="0"/>
          <w:divBdr>
            <w:top w:val="none" w:sz="0" w:space="0" w:color="auto"/>
            <w:left w:val="none" w:sz="0" w:space="0" w:color="auto"/>
            <w:bottom w:val="none" w:sz="0" w:space="0" w:color="auto"/>
            <w:right w:val="none" w:sz="0" w:space="0" w:color="auto"/>
          </w:divBdr>
        </w:div>
        <w:div w:id="11686479">
          <w:marLeft w:val="0"/>
          <w:marRight w:val="0"/>
          <w:marTop w:val="0"/>
          <w:marBottom w:val="0"/>
          <w:divBdr>
            <w:top w:val="none" w:sz="0" w:space="0" w:color="auto"/>
            <w:left w:val="none" w:sz="0" w:space="0" w:color="auto"/>
            <w:bottom w:val="none" w:sz="0" w:space="0" w:color="auto"/>
            <w:right w:val="none" w:sz="0" w:space="0" w:color="auto"/>
          </w:divBdr>
        </w:div>
        <w:div w:id="851382105">
          <w:marLeft w:val="0"/>
          <w:marRight w:val="0"/>
          <w:marTop w:val="0"/>
          <w:marBottom w:val="0"/>
          <w:divBdr>
            <w:top w:val="none" w:sz="0" w:space="0" w:color="auto"/>
            <w:left w:val="none" w:sz="0" w:space="0" w:color="auto"/>
            <w:bottom w:val="none" w:sz="0" w:space="0" w:color="auto"/>
            <w:right w:val="none" w:sz="0" w:space="0" w:color="auto"/>
          </w:divBdr>
        </w:div>
        <w:div w:id="1536893118">
          <w:marLeft w:val="0"/>
          <w:marRight w:val="0"/>
          <w:marTop w:val="0"/>
          <w:marBottom w:val="0"/>
          <w:divBdr>
            <w:top w:val="none" w:sz="0" w:space="0" w:color="auto"/>
            <w:left w:val="none" w:sz="0" w:space="0" w:color="auto"/>
            <w:bottom w:val="none" w:sz="0" w:space="0" w:color="auto"/>
            <w:right w:val="none" w:sz="0" w:space="0" w:color="auto"/>
          </w:divBdr>
        </w:div>
        <w:div w:id="846403793">
          <w:marLeft w:val="0"/>
          <w:marRight w:val="0"/>
          <w:marTop w:val="0"/>
          <w:marBottom w:val="0"/>
          <w:divBdr>
            <w:top w:val="none" w:sz="0" w:space="0" w:color="auto"/>
            <w:left w:val="none" w:sz="0" w:space="0" w:color="auto"/>
            <w:bottom w:val="none" w:sz="0" w:space="0" w:color="auto"/>
            <w:right w:val="none" w:sz="0" w:space="0" w:color="auto"/>
          </w:divBdr>
        </w:div>
        <w:div w:id="651056153">
          <w:marLeft w:val="0"/>
          <w:marRight w:val="0"/>
          <w:marTop w:val="0"/>
          <w:marBottom w:val="0"/>
          <w:divBdr>
            <w:top w:val="none" w:sz="0" w:space="0" w:color="auto"/>
            <w:left w:val="none" w:sz="0" w:space="0" w:color="auto"/>
            <w:bottom w:val="none" w:sz="0" w:space="0" w:color="auto"/>
            <w:right w:val="none" w:sz="0" w:space="0" w:color="auto"/>
          </w:divBdr>
        </w:div>
        <w:div w:id="1931692608">
          <w:marLeft w:val="0"/>
          <w:marRight w:val="0"/>
          <w:marTop w:val="0"/>
          <w:marBottom w:val="0"/>
          <w:divBdr>
            <w:top w:val="none" w:sz="0" w:space="0" w:color="auto"/>
            <w:left w:val="none" w:sz="0" w:space="0" w:color="auto"/>
            <w:bottom w:val="none" w:sz="0" w:space="0" w:color="auto"/>
            <w:right w:val="none" w:sz="0" w:space="0" w:color="auto"/>
          </w:divBdr>
        </w:div>
        <w:div w:id="385379161">
          <w:marLeft w:val="0"/>
          <w:marRight w:val="0"/>
          <w:marTop w:val="0"/>
          <w:marBottom w:val="0"/>
          <w:divBdr>
            <w:top w:val="none" w:sz="0" w:space="0" w:color="auto"/>
            <w:left w:val="none" w:sz="0" w:space="0" w:color="auto"/>
            <w:bottom w:val="none" w:sz="0" w:space="0" w:color="auto"/>
            <w:right w:val="none" w:sz="0" w:space="0" w:color="auto"/>
          </w:divBdr>
        </w:div>
        <w:div w:id="1637680683">
          <w:marLeft w:val="0"/>
          <w:marRight w:val="0"/>
          <w:marTop w:val="0"/>
          <w:marBottom w:val="0"/>
          <w:divBdr>
            <w:top w:val="none" w:sz="0" w:space="0" w:color="auto"/>
            <w:left w:val="none" w:sz="0" w:space="0" w:color="auto"/>
            <w:bottom w:val="none" w:sz="0" w:space="0" w:color="auto"/>
            <w:right w:val="none" w:sz="0" w:space="0" w:color="auto"/>
          </w:divBdr>
        </w:div>
        <w:div w:id="816654095">
          <w:marLeft w:val="0"/>
          <w:marRight w:val="0"/>
          <w:marTop w:val="0"/>
          <w:marBottom w:val="0"/>
          <w:divBdr>
            <w:top w:val="none" w:sz="0" w:space="0" w:color="auto"/>
            <w:left w:val="none" w:sz="0" w:space="0" w:color="auto"/>
            <w:bottom w:val="none" w:sz="0" w:space="0" w:color="auto"/>
            <w:right w:val="none" w:sz="0" w:space="0" w:color="auto"/>
          </w:divBdr>
        </w:div>
        <w:div w:id="2038969099">
          <w:marLeft w:val="0"/>
          <w:marRight w:val="0"/>
          <w:marTop w:val="0"/>
          <w:marBottom w:val="0"/>
          <w:divBdr>
            <w:top w:val="none" w:sz="0" w:space="0" w:color="auto"/>
            <w:left w:val="none" w:sz="0" w:space="0" w:color="auto"/>
            <w:bottom w:val="none" w:sz="0" w:space="0" w:color="auto"/>
            <w:right w:val="none" w:sz="0" w:space="0" w:color="auto"/>
          </w:divBdr>
        </w:div>
        <w:div w:id="1361082823">
          <w:marLeft w:val="0"/>
          <w:marRight w:val="0"/>
          <w:marTop w:val="0"/>
          <w:marBottom w:val="0"/>
          <w:divBdr>
            <w:top w:val="none" w:sz="0" w:space="0" w:color="auto"/>
            <w:left w:val="none" w:sz="0" w:space="0" w:color="auto"/>
            <w:bottom w:val="none" w:sz="0" w:space="0" w:color="auto"/>
            <w:right w:val="none" w:sz="0" w:space="0" w:color="auto"/>
          </w:divBdr>
        </w:div>
        <w:div w:id="1930121239">
          <w:marLeft w:val="0"/>
          <w:marRight w:val="0"/>
          <w:marTop w:val="0"/>
          <w:marBottom w:val="0"/>
          <w:divBdr>
            <w:top w:val="none" w:sz="0" w:space="0" w:color="auto"/>
            <w:left w:val="none" w:sz="0" w:space="0" w:color="auto"/>
            <w:bottom w:val="none" w:sz="0" w:space="0" w:color="auto"/>
            <w:right w:val="none" w:sz="0" w:space="0" w:color="auto"/>
          </w:divBdr>
        </w:div>
        <w:div w:id="649018394">
          <w:marLeft w:val="0"/>
          <w:marRight w:val="0"/>
          <w:marTop w:val="0"/>
          <w:marBottom w:val="0"/>
          <w:divBdr>
            <w:top w:val="none" w:sz="0" w:space="0" w:color="auto"/>
            <w:left w:val="none" w:sz="0" w:space="0" w:color="auto"/>
            <w:bottom w:val="none" w:sz="0" w:space="0" w:color="auto"/>
            <w:right w:val="none" w:sz="0" w:space="0" w:color="auto"/>
          </w:divBdr>
        </w:div>
        <w:div w:id="1108162649">
          <w:marLeft w:val="0"/>
          <w:marRight w:val="0"/>
          <w:marTop w:val="0"/>
          <w:marBottom w:val="0"/>
          <w:divBdr>
            <w:top w:val="none" w:sz="0" w:space="0" w:color="auto"/>
            <w:left w:val="none" w:sz="0" w:space="0" w:color="auto"/>
            <w:bottom w:val="none" w:sz="0" w:space="0" w:color="auto"/>
            <w:right w:val="none" w:sz="0" w:space="0" w:color="auto"/>
          </w:divBdr>
        </w:div>
        <w:div w:id="1224021767">
          <w:marLeft w:val="0"/>
          <w:marRight w:val="0"/>
          <w:marTop w:val="0"/>
          <w:marBottom w:val="0"/>
          <w:divBdr>
            <w:top w:val="none" w:sz="0" w:space="0" w:color="auto"/>
            <w:left w:val="none" w:sz="0" w:space="0" w:color="auto"/>
            <w:bottom w:val="none" w:sz="0" w:space="0" w:color="auto"/>
            <w:right w:val="none" w:sz="0" w:space="0" w:color="auto"/>
          </w:divBdr>
        </w:div>
        <w:div w:id="1832407458">
          <w:marLeft w:val="0"/>
          <w:marRight w:val="0"/>
          <w:marTop w:val="0"/>
          <w:marBottom w:val="0"/>
          <w:divBdr>
            <w:top w:val="none" w:sz="0" w:space="0" w:color="auto"/>
            <w:left w:val="none" w:sz="0" w:space="0" w:color="auto"/>
            <w:bottom w:val="none" w:sz="0" w:space="0" w:color="auto"/>
            <w:right w:val="none" w:sz="0" w:space="0" w:color="auto"/>
          </w:divBdr>
        </w:div>
        <w:div w:id="1603029011">
          <w:marLeft w:val="0"/>
          <w:marRight w:val="0"/>
          <w:marTop w:val="0"/>
          <w:marBottom w:val="0"/>
          <w:divBdr>
            <w:top w:val="none" w:sz="0" w:space="0" w:color="auto"/>
            <w:left w:val="none" w:sz="0" w:space="0" w:color="auto"/>
            <w:bottom w:val="none" w:sz="0" w:space="0" w:color="auto"/>
            <w:right w:val="none" w:sz="0" w:space="0" w:color="auto"/>
          </w:divBdr>
        </w:div>
        <w:div w:id="806706524">
          <w:marLeft w:val="0"/>
          <w:marRight w:val="0"/>
          <w:marTop w:val="0"/>
          <w:marBottom w:val="0"/>
          <w:divBdr>
            <w:top w:val="none" w:sz="0" w:space="0" w:color="auto"/>
            <w:left w:val="none" w:sz="0" w:space="0" w:color="auto"/>
            <w:bottom w:val="none" w:sz="0" w:space="0" w:color="auto"/>
            <w:right w:val="none" w:sz="0" w:space="0" w:color="auto"/>
          </w:divBdr>
        </w:div>
        <w:div w:id="633412279">
          <w:marLeft w:val="0"/>
          <w:marRight w:val="0"/>
          <w:marTop w:val="0"/>
          <w:marBottom w:val="0"/>
          <w:divBdr>
            <w:top w:val="none" w:sz="0" w:space="0" w:color="auto"/>
            <w:left w:val="none" w:sz="0" w:space="0" w:color="auto"/>
            <w:bottom w:val="none" w:sz="0" w:space="0" w:color="auto"/>
            <w:right w:val="none" w:sz="0" w:space="0" w:color="auto"/>
          </w:divBdr>
        </w:div>
        <w:div w:id="1797678008">
          <w:marLeft w:val="0"/>
          <w:marRight w:val="0"/>
          <w:marTop w:val="0"/>
          <w:marBottom w:val="0"/>
          <w:divBdr>
            <w:top w:val="none" w:sz="0" w:space="0" w:color="auto"/>
            <w:left w:val="none" w:sz="0" w:space="0" w:color="auto"/>
            <w:bottom w:val="none" w:sz="0" w:space="0" w:color="auto"/>
            <w:right w:val="none" w:sz="0" w:space="0" w:color="auto"/>
          </w:divBdr>
        </w:div>
      </w:divsChild>
    </w:div>
    <w:div w:id="598608251">
      <w:bodyDiv w:val="1"/>
      <w:marLeft w:val="0"/>
      <w:marRight w:val="0"/>
      <w:marTop w:val="0"/>
      <w:marBottom w:val="0"/>
      <w:divBdr>
        <w:top w:val="none" w:sz="0" w:space="0" w:color="auto"/>
        <w:left w:val="none" w:sz="0" w:space="0" w:color="auto"/>
        <w:bottom w:val="none" w:sz="0" w:space="0" w:color="auto"/>
        <w:right w:val="none" w:sz="0" w:space="0" w:color="auto"/>
      </w:divBdr>
      <w:divsChild>
        <w:div w:id="77748804">
          <w:marLeft w:val="0"/>
          <w:marRight w:val="0"/>
          <w:marTop w:val="0"/>
          <w:marBottom w:val="0"/>
          <w:divBdr>
            <w:top w:val="none" w:sz="0" w:space="0" w:color="auto"/>
            <w:left w:val="none" w:sz="0" w:space="0" w:color="auto"/>
            <w:bottom w:val="none" w:sz="0" w:space="0" w:color="auto"/>
            <w:right w:val="none" w:sz="0" w:space="0" w:color="auto"/>
          </w:divBdr>
        </w:div>
        <w:div w:id="2020808528">
          <w:marLeft w:val="0"/>
          <w:marRight w:val="0"/>
          <w:marTop w:val="0"/>
          <w:marBottom w:val="0"/>
          <w:divBdr>
            <w:top w:val="none" w:sz="0" w:space="0" w:color="auto"/>
            <w:left w:val="none" w:sz="0" w:space="0" w:color="auto"/>
            <w:bottom w:val="none" w:sz="0" w:space="0" w:color="auto"/>
            <w:right w:val="none" w:sz="0" w:space="0" w:color="auto"/>
          </w:divBdr>
        </w:div>
        <w:div w:id="1542740462">
          <w:marLeft w:val="0"/>
          <w:marRight w:val="0"/>
          <w:marTop w:val="0"/>
          <w:marBottom w:val="0"/>
          <w:divBdr>
            <w:top w:val="none" w:sz="0" w:space="0" w:color="auto"/>
            <w:left w:val="none" w:sz="0" w:space="0" w:color="auto"/>
            <w:bottom w:val="none" w:sz="0" w:space="0" w:color="auto"/>
            <w:right w:val="none" w:sz="0" w:space="0" w:color="auto"/>
          </w:divBdr>
        </w:div>
        <w:div w:id="530802429">
          <w:marLeft w:val="0"/>
          <w:marRight w:val="0"/>
          <w:marTop w:val="0"/>
          <w:marBottom w:val="0"/>
          <w:divBdr>
            <w:top w:val="none" w:sz="0" w:space="0" w:color="auto"/>
            <w:left w:val="none" w:sz="0" w:space="0" w:color="auto"/>
            <w:bottom w:val="none" w:sz="0" w:space="0" w:color="auto"/>
            <w:right w:val="none" w:sz="0" w:space="0" w:color="auto"/>
          </w:divBdr>
        </w:div>
        <w:div w:id="388696723">
          <w:marLeft w:val="0"/>
          <w:marRight w:val="0"/>
          <w:marTop w:val="0"/>
          <w:marBottom w:val="0"/>
          <w:divBdr>
            <w:top w:val="none" w:sz="0" w:space="0" w:color="auto"/>
            <w:left w:val="none" w:sz="0" w:space="0" w:color="auto"/>
            <w:bottom w:val="none" w:sz="0" w:space="0" w:color="auto"/>
            <w:right w:val="none" w:sz="0" w:space="0" w:color="auto"/>
          </w:divBdr>
        </w:div>
      </w:divsChild>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445077144">
          <w:marLeft w:val="0"/>
          <w:marRight w:val="0"/>
          <w:marTop w:val="0"/>
          <w:marBottom w:val="0"/>
          <w:divBdr>
            <w:top w:val="none" w:sz="0" w:space="0" w:color="auto"/>
            <w:left w:val="none" w:sz="0" w:space="0" w:color="auto"/>
            <w:bottom w:val="none" w:sz="0" w:space="0" w:color="auto"/>
            <w:right w:val="none" w:sz="0" w:space="0" w:color="auto"/>
          </w:divBdr>
          <w:divsChild>
            <w:div w:id="501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145">
      <w:bodyDiv w:val="1"/>
      <w:marLeft w:val="0"/>
      <w:marRight w:val="0"/>
      <w:marTop w:val="0"/>
      <w:marBottom w:val="0"/>
      <w:divBdr>
        <w:top w:val="none" w:sz="0" w:space="0" w:color="auto"/>
        <w:left w:val="none" w:sz="0" w:space="0" w:color="auto"/>
        <w:bottom w:val="none" w:sz="0" w:space="0" w:color="auto"/>
        <w:right w:val="none" w:sz="0" w:space="0" w:color="auto"/>
      </w:divBdr>
    </w:div>
    <w:div w:id="854611785">
      <w:bodyDiv w:val="1"/>
      <w:marLeft w:val="0"/>
      <w:marRight w:val="0"/>
      <w:marTop w:val="0"/>
      <w:marBottom w:val="0"/>
      <w:divBdr>
        <w:top w:val="none" w:sz="0" w:space="0" w:color="auto"/>
        <w:left w:val="none" w:sz="0" w:space="0" w:color="auto"/>
        <w:bottom w:val="none" w:sz="0" w:space="0" w:color="auto"/>
        <w:right w:val="none" w:sz="0" w:space="0" w:color="auto"/>
      </w:divBdr>
      <w:divsChild>
        <w:div w:id="865219866">
          <w:marLeft w:val="0"/>
          <w:marRight w:val="0"/>
          <w:marTop w:val="0"/>
          <w:marBottom w:val="0"/>
          <w:divBdr>
            <w:top w:val="none" w:sz="0" w:space="0" w:color="auto"/>
            <w:left w:val="none" w:sz="0" w:space="0" w:color="auto"/>
            <w:bottom w:val="none" w:sz="0" w:space="0" w:color="auto"/>
            <w:right w:val="none" w:sz="0" w:space="0" w:color="auto"/>
          </w:divBdr>
        </w:div>
        <w:div w:id="832717662">
          <w:marLeft w:val="0"/>
          <w:marRight w:val="0"/>
          <w:marTop w:val="0"/>
          <w:marBottom w:val="0"/>
          <w:divBdr>
            <w:top w:val="none" w:sz="0" w:space="0" w:color="auto"/>
            <w:left w:val="none" w:sz="0" w:space="0" w:color="auto"/>
            <w:bottom w:val="none" w:sz="0" w:space="0" w:color="auto"/>
            <w:right w:val="none" w:sz="0" w:space="0" w:color="auto"/>
          </w:divBdr>
        </w:div>
        <w:div w:id="272132058">
          <w:marLeft w:val="0"/>
          <w:marRight w:val="0"/>
          <w:marTop w:val="0"/>
          <w:marBottom w:val="0"/>
          <w:divBdr>
            <w:top w:val="none" w:sz="0" w:space="0" w:color="auto"/>
            <w:left w:val="none" w:sz="0" w:space="0" w:color="auto"/>
            <w:bottom w:val="none" w:sz="0" w:space="0" w:color="auto"/>
            <w:right w:val="none" w:sz="0" w:space="0" w:color="auto"/>
          </w:divBdr>
        </w:div>
      </w:divsChild>
    </w:div>
    <w:div w:id="954478542">
      <w:bodyDiv w:val="1"/>
      <w:marLeft w:val="0"/>
      <w:marRight w:val="0"/>
      <w:marTop w:val="0"/>
      <w:marBottom w:val="0"/>
      <w:divBdr>
        <w:top w:val="none" w:sz="0" w:space="0" w:color="auto"/>
        <w:left w:val="none" w:sz="0" w:space="0" w:color="auto"/>
        <w:bottom w:val="none" w:sz="0" w:space="0" w:color="auto"/>
        <w:right w:val="none" w:sz="0" w:space="0" w:color="auto"/>
      </w:divBdr>
    </w:div>
    <w:div w:id="1110320278">
      <w:bodyDiv w:val="1"/>
      <w:marLeft w:val="0"/>
      <w:marRight w:val="0"/>
      <w:marTop w:val="0"/>
      <w:marBottom w:val="0"/>
      <w:divBdr>
        <w:top w:val="none" w:sz="0" w:space="0" w:color="auto"/>
        <w:left w:val="none" w:sz="0" w:space="0" w:color="auto"/>
        <w:bottom w:val="none" w:sz="0" w:space="0" w:color="auto"/>
        <w:right w:val="none" w:sz="0" w:space="0" w:color="auto"/>
      </w:divBdr>
    </w:div>
    <w:div w:id="1111315300">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116145700">
          <w:marLeft w:val="0"/>
          <w:marRight w:val="0"/>
          <w:marTop w:val="0"/>
          <w:marBottom w:val="0"/>
          <w:divBdr>
            <w:top w:val="none" w:sz="0" w:space="0" w:color="auto"/>
            <w:left w:val="none" w:sz="0" w:space="0" w:color="auto"/>
            <w:bottom w:val="none" w:sz="0" w:space="0" w:color="auto"/>
            <w:right w:val="none" w:sz="0" w:space="0" w:color="auto"/>
          </w:divBdr>
        </w:div>
        <w:div w:id="1196848315">
          <w:marLeft w:val="0"/>
          <w:marRight w:val="0"/>
          <w:marTop w:val="0"/>
          <w:marBottom w:val="0"/>
          <w:divBdr>
            <w:top w:val="none" w:sz="0" w:space="0" w:color="auto"/>
            <w:left w:val="none" w:sz="0" w:space="0" w:color="auto"/>
            <w:bottom w:val="none" w:sz="0" w:space="0" w:color="auto"/>
            <w:right w:val="none" w:sz="0" w:space="0" w:color="auto"/>
          </w:divBdr>
        </w:div>
        <w:div w:id="1246955335">
          <w:marLeft w:val="0"/>
          <w:marRight w:val="0"/>
          <w:marTop w:val="0"/>
          <w:marBottom w:val="0"/>
          <w:divBdr>
            <w:top w:val="none" w:sz="0" w:space="0" w:color="auto"/>
            <w:left w:val="none" w:sz="0" w:space="0" w:color="auto"/>
            <w:bottom w:val="none" w:sz="0" w:space="0" w:color="auto"/>
            <w:right w:val="none" w:sz="0" w:space="0" w:color="auto"/>
          </w:divBdr>
        </w:div>
        <w:div w:id="920017927">
          <w:marLeft w:val="0"/>
          <w:marRight w:val="0"/>
          <w:marTop w:val="0"/>
          <w:marBottom w:val="0"/>
          <w:divBdr>
            <w:top w:val="none" w:sz="0" w:space="0" w:color="auto"/>
            <w:left w:val="none" w:sz="0" w:space="0" w:color="auto"/>
            <w:bottom w:val="none" w:sz="0" w:space="0" w:color="auto"/>
            <w:right w:val="none" w:sz="0" w:space="0" w:color="auto"/>
          </w:divBdr>
        </w:div>
        <w:div w:id="428894934">
          <w:marLeft w:val="0"/>
          <w:marRight w:val="0"/>
          <w:marTop w:val="0"/>
          <w:marBottom w:val="0"/>
          <w:divBdr>
            <w:top w:val="none" w:sz="0" w:space="0" w:color="auto"/>
            <w:left w:val="none" w:sz="0" w:space="0" w:color="auto"/>
            <w:bottom w:val="none" w:sz="0" w:space="0" w:color="auto"/>
            <w:right w:val="none" w:sz="0" w:space="0" w:color="auto"/>
          </w:divBdr>
        </w:div>
        <w:div w:id="743916288">
          <w:marLeft w:val="0"/>
          <w:marRight w:val="0"/>
          <w:marTop w:val="0"/>
          <w:marBottom w:val="0"/>
          <w:divBdr>
            <w:top w:val="none" w:sz="0" w:space="0" w:color="auto"/>
            <w:left w:val="none" w:sz="0" w:space="0" w:color="auto"/>
            <w:bottom w:val="none" w:sz="0" w:space="0" w:color="auto"/>
            <w:right w:val="none" w:sz="0" w:space="0" w:color="auto"/>
          </w:divBdr>
        </w:div>
        <w:div w:id="1989553016">
          <w:marLeft w:val="0"/>
          <w:marRight w:val="0"/>
          <w:marTop w:val="0"/>
          <w:marBottom w:val="0"/>
          <w:divBdr>
            <w:top w:val="none" w:sz="0" w:space="0" w:color="auto"/>
            <w:left w:val="none" w:sz="0" w:space="0" w:color="auto"/>
            <w:bottom w:val="none" w:sz="0" w:space="0" w:color="auto"/>
            <w:right w:val="none" w:sz="0" w:space="0" w:color="auto"/>
          </w:divBdr>
        </w:div>
        <w:div w:id="797795544">
          <w:marLeft w:val="0"/>
          <w:marRight w:val="0"/>
          <w:marTop w:val="0"/>
          <w:marBottom w:val="0"/>
          <w:divBdr>
            <w:top w:val="none" w:sz="0" w:space="0" w:color="auto"/>
            <w:left w:val="none" w:sz="0" w:space="0" w:color="auto"/>
            <w:bottom w:val="none" w:sz="0" w:space="0" w:color="auto"/>
            <w:right w:val="none" w:sz="0" w:space="0" w:color="auto"/>
          </w:divBdr>
        </w:div>
        <w:div w:id="1586986901">
          <w:marLeft w:val="0"/>
          <w:marRight w:val="0"/>
          <w:marTop w:val="0"/>
          <w:marBottom w:val="0"/>
          <w:divBdr>
            <w:top w:val="none" w:sz="0" w:space="0" w:color="auto"/>
            <w:left w:val="none" w:sz="0" w:space="0" w:color="auto"/>
            <w:bottom w:val="none" w:sz="0" w:space="0" w:color="auto"/>
            <w:right w:val="none" w:sz="0" w:space="0" w:color="auto"/>
          </w:divBdr>
        </w:div>
        <w:div w:id="741411067">
          <w:marLeft w:val="0"/>
          <w:marRight w:val="0"/>
          <w:marTop w:val="0"/>
          <w:marBottom w:val="0"/>
          <w:divBdr>
            <w:top w:val="none" w:sz="0" w:space="0" w:color="auto"/>
            <w:left w:val="none" w:sz="0" w:space="0" w:color="auto"/>
            <w:bottom w:val="none" w:sz="0" w:space="0" w:color="auto"/>
            <w:right w:val="none" w:sz="0" w:space="0" w:color="auto"/>
          </w:divBdr>
        </w:div>
        <w:div w:id="402265399">
          <w:marLeft w:val="0"/>
          <w:marRight w:val="0"/>
          <w:marTop w:val="0"/>
          <w:marBottom w:val="0"/>
          <w:divBdr>
            <w:top w:val="none" w:sz="0" w:space="0" w:color="auto"/>
            <w:left w:val="none" w:sz="0" w:space="0" w:color="auto"/>
            <w:bottom w:val="none" w:sz="0" w:space="0" w:color="auto"/>
            <w:right w:val="none" w:sz="0" w:space="0" w:color="auto"/>
          </w:divBdr>
        </w:div>
        <w:div w:id="1678462834">
          <w:marLeft w:val="0"/>
          <w:marRight w:val="0"/>
          <w:marTop w:val="0"/>
          <w:marBottom w:val="0"/>
          <w:divBdr>
            <w:top w:val="none" w:sz="0" w:space="0" w:color="auto"/>
            <w:left w:val="none" w:sz="0" w:space="0" w:color="auto"/>
            <w:bottom w:val="none" w:sz="0" w:space="0" w:color="auto"/>
            <w:right w:val="none" w:sz="0" w:space="0" w:color="auto"/>
          </w:divBdr>
        </w:div>
        <w:div w:id="1821921532">
          <w:marLeft w:val="0"/>
          <w:marRight w:val="0"/>
          <w:marTop w:val="0"/>
          <w:marBottom w:val="0"/>
          <w:divBdr>
            <w:top w:val="none" w:sz="0" w:space="0" w:color="auto"/>
            <w:left w:val="none" w:sz="0" w:space="0" w:color="auto"/>
            <w:bottom w:val="none" w:sz="0" w:space="0" w:color="auto"/>
            <w:right w:val="none" w:sz="0" w:space="0" w:color="auto"/>
          </w:divBdr>
        </w:div>
        <w:div w:id="1890918736">
          <w:marLeft w:val="0"/>
          <w:marRight w:val="0"/>
          <w:marTop w:val="0"/>
          <w:marBottom w:val="0"/>
          <w:divBdr>
            <w:top w:val="none" w:sz="0" w:space="0" w:color="auto"/>
            <w:left w:val="none" w:sz="0" w:space="0" w:color="auto"/>
            <w:bottom w:val="none" w:sz="0" w:space="0" w:color="auto"/>
            <w:right w:val="none" w:sz="0" w:space="0" w:color="auto"/>
          </w:divBdr>
        </w:div>
        <w:div w:id="433401377">
          <w:marLeft w:val="0"/>
          <w:marRight w:val="0"/>
          <w:marTop w:val="0"/>
          <w:marBottom w:val="0"/>
          <w:divBdr>
            <w:top w:val="none" w:sz="0" w:space="0" w:color="auto"/>
            <w:left w:val="none" w:sz="0" w:space="0" w:color="auto"/>
            <w:bottom w:val="none" w:sz="0" w:space="0" w:color="auto"/>
            <w:right w:val="none" w:sz="0" w:space="0" w:color="auto"/>
          </w:divBdr>
        </w:div>
        <w:div w:id="1297950632">
          <w:marLeft w:val="0"/>
          <w:marRight w:val="0"/>
          <w:marTop w:val="0"/>
          <w:marBottom w:val="0"/>
          <w:divBdr>
            <w:top w:val="none" w:sz="0" w:space="0" w:color="auto"/>
            <w:left w:val="none" w:sz="0" w:space="0" w:color="auto"/>
            <w:bottom w:val="none" w:sz="0" w:space="0" w:color="auto"/>
            <w:right w:val="none" w:sz="0" w:space="0" w:color="auto"/>
          </w:divBdr>
        </w:div>
        <w:div w:id="1574002413">
          <w:marLeft w:val="0"/>
          <w:marRight w:val="0"/>
          <w:marTop w:val="0"/>
          <w:marBottom w:val="0"/>
          <w:divBdr>
            <w:top w:val="none" w:sz="0" w:space="0" w:color="auto"/>
            <w:left w:val="none" w:sz="0" w:space="0" w:color="auto"/>
            <w:bottom w:val="none" w:sz="0" w:space="0" w:color="auto"/>
            <w:right w:val="none" w:sz="0" w:space="0" w:color="auto"/>
          </w:divBdr>
        </w:div>
        <w:div w:id="1217358233">
          <w:marLeft w:val="0"/>
          <w:marRight w:val="0"/>
          <w:marTop w:val="0"/>
          <w:marBottom w:val="0"/>
          <w:divBdr>
            <w:top w:val="none" w:sz="0" w:space="0" w:color="auto"/>
            <w:left w:val="none" w:sz="0" w:space="0" w:color="auto"/>
            <w:bottom w:val="none" w:sz="0" w:space="0" w:color="auto"/>
            <w:right w:val="none" w:sz="0" w:space="0" w:color="auto"/>
          </w:divBdr>
        </w:div>
        <w:div w:id="780107687">
          <w:marLeft w:val="0"/>
          <w:marRight w:val="0"/>
          <w:marTop w:val="0"/>
          <w:marBottom w:val="0"/>
          <w:divBdr>
            <w:top w:val="none" w:sz="0" w:space="0" w:color="auto"/>
            <w:left w:val="none" w:sz="0" w:space="0" w:color="auto"/>
            <w:bottom w:val="none" w:sz="0" w:space="0" w:color="auto"/>
            <w:right w:val="none" w:sz="0" w:space="0" w:color="auto"/>
          </w:divBdr>
        </w:div>
        <w:div w:id="1756050153">
          <w:marLeft w:val="0"/>
          <w:marRight w:val="0"/>
          <w:marTop w:val="0"/>
          <w:marBottom w:val="0"/>
          <w:divBdr>
            <w:top w:val="none" w:sz="0" w:space="0" w:color="auto"/>
            <w:left w:val="none" w:sz="0" w:space="0" w:color="auto"/>
            <w:bottom w:val="none" w:sz="0" w:space="0" w:color="auto"/>
            <w:right w:val="none" w:sz="0" w:space="0" w:color="auto"/>
          </w:divBdr>
        </w:div>
        <w:div w:id="1044988957">
          <w:marLeft w:val="0"/>
          <w:marRight w:val="0"/>
          <w:marTop w:val="0"/>
          <w:marBottom w:val="0"/>
          <w:divBdr>
            <w:top w:val="none" w:sz="0" w:space="0" w:color="auto"/>
            <w:left w:val="none" w:sz="0" w:space="0" w:color="auto"/>
            <w:bottom w:val="none" w:sz="0" w:space="0" w:color="auto"/>
            <w:right w:val="none" w:sz="0" w:space="0" w:color="auto"/>
          </w:divBdr>
        </w:div>
        <w:div w:id="742222634">
          <w:marLeft w:val="0"/>
          <w:marRight w:val="0"/>
          <w:marTop w:val="0"/>
          <w:marBottom w:val="0"/>
          <w:divBdr>
            <w:top w:val="none" w:sz="0" w:space="0" w:color="auto"/>
            <w:left w:val="none" w:sz="0" w:space="0" w:color="auto"/>
            <w:bottom w:val="none" w:sz="0" w:space="0" w:color="auto"/>
            <w:right w:val="none" w:sz="0" w:space="0" w:color="auto"/>
          </w:divBdr>
        </w:div>
      </w:divsChild>
    </w:div>
    <w:div w:id="1188525340">
      <w:bodyDiv w:val="1"/>
      <w:marLeft w:val="0"/>
      <w:marRight w:val="0"/>
      <w:marTop w:val="0"/>
      <w:marBottom w:val="0"/>
      <w:divBdr>
        <w:top w:val="none" w:sz="0" w:space="0" w:color="auto"/>
        <w:left w:val="none" w:sz="0" w:space="0" w:color="auto"/>
        <w:bottom w:val="none" w:sz="0" w:space="0" w:color="auto"/>
        <w:right w:val="none" w:sz="0" w:space="0" w:color="auto"/>
      </w:divBdr>
      <w:divsChild>
        <w:div w:id="89670035">
          <w:marLeft w:val="0"/>
          <w:marRight w:val="0"/>
          <w:marTop w:val="0"/>
          <w:marBottom w:val="0"/>
          <w:divBdr>
            <w:top w:val="none" w:sz="0" w:space="0" w:color="auto"/>
            <w:left w:val="none" w:sz="0" w:space="0" w:color="auto"/>
            <w:bottom w:val="none" w:sz="0" w:space="0" w:color="auto"/>
            <w:right w:val="none" w:sz="0" w:space="0" w:color="auto"/>
          </w:divBdr>
        </w:div>
        <w:div w:id="1195072496">
          <w:marLeft w:val="0"/>
          <w:marRight w:val="0"/>
          <w:marTop w:val="0"/>
          <w:marBottom w:val="0"/>
          <w:divBdr>
            <w:top w:val="none" w:sz="0" w:space="0" w:color="auto"/>
            <w:left w:val="none" w:sz="0" w:space="0" w:color="auto"/>
            <w:bottom w:val="none" w:sz="0" w:space="0" w:color="auto"/>
            <w:right w:val="none" w:sz="0" w:space="0" w:color="auto"/>
          </w:divBdr>
        </w:div>
        <w:div w:id="983043013">
          <w:marLeft w:val="0"/>
          <w:marRight w:val="0"/>
          <w:marTop w:val="0"/>
          <w:marBottom w:val="0"/>
          <w:divBdr>
            <w:top w:val="none" w:sz="0" w:space="0" w:color="auto"/>
            <w:left w:val="none" w:sz="0" w:space="0" w:color="auto"/>
            <w:bottom w:val="none" w:sz="0" w:space="0" w:color="auto"/>
            <w:right w:val="none" w:sz="0" w:space="0" w:color="auto"/>
          </w:divBdr>
        </w:div>
        <w:div w:id="366368267">
          <w:marLeft w:val="0"/>
          <w:marRight w:val="0"/>
          <w:marTop w:val="0"/>
          <w:marBottom w:val="0"/>
          <w:divBdr>
            <w:top w:val="none" w:sz="0" w:space="0" w:color="auto"/>
            <w:left w:val="none" w:sz="0" w:space="0" w:color="auto"/>
            <w:bottom w:val="none" w:sz="0" w:space="0" w:color="auto"/>
            <w:right w:val="none" w:sz="0" w:space="0" w:color="auto"/>
          </w:divBdr>
        </w:div>
        <w:div w:id="311493504">
          <w:marLeft w:val="0"/>
          <w:marRight w:val="0"/>
          <w:marTop w:val="0"/>
          <w:marBottom w:val="0"/>
          <w:divBdr>
            <w:top w:val="none" w:sz="0" w:space="0" w:color="auto"/>
            <w:left w:val="none" w:sz="0" w:space="0" w:color="auto"/>
            <w:bottom w:val="none" w:sz="0" w:space="0" w:color="auto"/>
            <w:right w:val="none" w:sz="0" w:space="0" w:color="auto"/>
          </w:divBdr>
        </w:div>
      </w:divsChild>
    </w:div>
    <w:div w:id="1217549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210">
          <w:marLeft w:val="0"/>
          <w:marRight w:val="0"/>
          <w:marTop w:val="0"/>
          <w:marBottom w:val="0"/>
          <w:divBdr>
            <w:top w:val="none" w:sz="0" w:space="0" w:color="auto"/>
            <w:left w:val="none" w:sz="0" w:space="0" w:color="auto"/>
            <w:bottom w:val="none" w:sz="0" w:space="0" w:color="auto"/>
            <w:right w:val="none" w:sz="0" w:space="0" w:color="auto"/>
          </w:divBdr>
        </w:div>
        <w:div w:id="1426850006">
          <w:marLeft w:val="0"/>
          <w:marRight w:val="0"/>
          <w:marTop w:val="0"/>
          <w:marBottom w:val="0"/>
          <w:divBdr>
            <w:top w:val="none" w:sz="0" w:space="0" w:color="auto"/>
            <w:left w:val="none" w:sz="0" w:space="0" w:color="auto"/>
            <w:bottom w:val="none" w:sz="0" w:space="0" w:color="auto"/>
            <w:right w:val="none" w:sz="0" w:space="0" w:color="auto"/>
          </w:divBdr>
        </w:div>
        <w:div w:id="242765118">
          <w:marLeft w:val="0"/>
          <w:marRight w:val="0"/>
          <w:marTop w:val="0"/>
          <w:marBottom w:val="0"/>
          <w:divBdr>
            <w:top w:val="none" w:sz="0" w:space="0" w:color="auto"/>
            <w:left w:val="none" w:sz="0" w:space="0" w:color="auto"/>
            <w:bottom w:val="none" w:sz="0" w:space="0" w:color="auto"/>
            <w:right w:val="none" w:sz="0" w:space="0" w:color="auto"/>
          </w:divBdr>
        </w:div>
        <w:div w:id="1617515700">
          <w:marLeft w:val="0"/>
          <w:marRight w:val="0"/>
          <w:marTop w:val="0"/>
          <w:marBottom w:val="0"/>
          <w:divBdr>
            <w:top w:val="none" w:sz="0" w:space="0" w:color="auto"/>
            <w:left w:val="none" w:sz="0" w:space="0" w:color="auto"/>
            <w:bottom w:val="none" w:sz="0" w:space="0" w:color="auto"/>
            <w:right w:val="none" w:sz="0" w:space="0" w:color="auto"/>
          </w:divBdr>
        </w:div>
        <w:div w:id="493767170">
          <w:marLeft w:val="0"/>
          <w:marRight w:val="0"/>
          <w:marTop w:val="0"/>
          <w:marBottom w:val="0"/>
          <w:divBdr>
            <w:top w:val="none" w:sz="0" w:space="0" w:color="auto"/>
            <w:left w:val="none" w:sz="0" w:space="0" w:color="auto"/>
            <w:bottom w:val="none" w:sz="0" w:space="0" w:color="auto"/>
            <w:right w:val="none" w:sz="0" w:space="0" w:color="auto"/>
          </w:divBdr>
        </w:div>
        <w:div w:id="997997095">
          <w:marLeft w:val="0"/>
          <w:marRight w:val="0"/>
          <w:marTop w:val="0"/>
          <w:marBottom w:val="0"/>
          <w:divBdr>
            <w:top w:val="none" w:sz="0" w:space="0" w:color="auto"/>
            <w:left w:val="none" w:sz="0" w:space="0" w:color="auto"/>
            <w:bottom w:val="none" w:sz="0" w:space="0" w:color="auto"/>
            <w:right w:val="none" w:sz="0" w:space="0" w:color="auto"/>
          </w:divBdr>
        </w:div>
        <w:div w:id="1953438436">
          <w:marLeft w:val="0"/>
          <w:marRight w:val="0"/>
          <w:marTop w:val="0"/>
          <w:marBottom w:val="0"/>
          <w:divBdr>
            <w:top w:val="none" w:sz="0" w:space="0" w:color="auto"/>
            <w:left w:val="none" w:sz="0" w:space="0" w:color="auto"/>
            <w:bottom w:val="none" w:sz="0" w:space="0" w:color="auto"/>
            <w:right w:val="none" w:sz="0" w:space="0" w:color="auto"/>
          </w:divBdr>
        </w:div>
        <w:div w:id="1019236809">
          <w:marLeft w:val="0"/>
          <w:marRight w:val="0"/>
          <w:marTop w:val="0"/>
          <w:marBottom w:val="0"/>
          <w:divBdr>
            <w:top w:val="none" w:sz="0" w:space="0" w:color="auto"/>
            <w:left w:val="none" w:sz="0" w:space="0" w:color="auto"/>
            <w:bottom w:val="none" w:sz="0" w:space="0" w:color="auto"/>
            <w:right w:val="none" w:sz="0" w:space="0" w:color="auto"/>
          </w:divBdr>
        </w:div>
        <w:div w:id="1062606811">
          <w:marLeft w:val="0"/>
          <w:marRight w:val="0"/>
          <w:marTop w:val="0"/>
          <w:marBottom w:val="0"/>
          <w:divBdr>
            <w:top w:val="none" w:sz="0" w:space="0" w:color="auto"/>
            <w:left w:val="none" w:sz="0" w:space="0" w:color="auto"/>
            <w:bottom w:val="none" w:sz="0" w:space="0" w:color="auto"/>
            <w:right w:val="none" w:sz="0" w:space="0" w:color="auto"/>
          </w:divBdr>
        </w:div>
      </w:divsChild>
    </w:div>
    <w:div w:id="1232236432">
      <w:bodyDiv w:val="1"/>
      <w:marLeft w:val="0"/>
      <w:marRight w:val="0"/>
      <w:marTop w:val="0"/>
      <w:marBottom w:val="0"/>
      <w:divBdr>
        <w:top w:val="none" w:sz="0" w:space="0" w:color="auto"/>
        <w:left w:val="none" w:sz="0" w:space="0" w:color="auto"/>
        <w:bottom w:val="none" w:sz="0" w:space="0" w:color="auto"/>
        <w:right w:val="none" w:sz="0" w:space="0" w:color="auto"/>
      </w:divBdr>
    </w:div>
    <w:div w:id="1319577555">
      <w:bodyDiv w:val="1"/>
      <w:marLeft w:val="0"/>
      <w:marRight w:val="0"/>
      <w:marTop w:val="0"/>
      <w:marBottom w:val="0"/>
      <w:divBdr>
        <w:top w:val="none" w:sz="0" w:space="0" w:color="auto"/>
        <w:left w:val="none" w:sz="0" w:space="0" w:color="auto"/>
        <w:bottom w:val="none" w:sz="0" w:space="0" w:color="auto"/>
        <w:right w:val="none" w:sz="0" w:space="0" w:color="auto"/>
      </w:divBdr>
    </w:div>
    <w:div w:id="13283655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64">
          <w:marLeft w:val="0"/>
          <w:marRight w:val="0"/>
          <w:marTop w:val="0"/>
          <w:marBottom w:val="0"/>
          <w:divBdr>
            <w:top w:val="none" w:sz="0" w:space="0" w:color="auto"/>
            <w:left w:val="none" w:sz="0" w:space="0" w:color="auto"/>
            <w:bottom w:val="none" w:sz="0" w:space="0" w:color="auto"/>
            <w:right w:val="none" w:sz="0" w:space="0" w:color="auto"/>
          </w:divBdr>
        </w:div>
        <w:div w:id="204487322">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687175186">
          <w:marLeft w:val="0"/>
          <w:marRight w:val="0"/>
          <w:marTop w:val="0"/>
          <w:marBottom w:val="0"/>
          <w:divBdr>
            <w:top w:val="none" w:sz="0" w:space="0" w:color="auto"/>
            <w:left w:val="none" w:sz="0" w:space="0" w:color="auto"/>
            <w:bottom w:val="none" w:sz="0" w:space="0" w:color="auto"/>
            <w:right w:val="none" w:sz="0" w:space="0" w:color="auto"/>
          </w:divBdr>
        </w:div>
        <w:div w:id="809250028">
          <w:marLeft w:val="0"/>
          <w:marRight w:val="0"/>
          <w:marTop w:val="0"/>
          <w:marBottom w:val="0"/>
          <w:divBdr>
            <w:top w:val="none" w:sz="0" w:space="0" w:color="auto"/>
            <w:left w:val="none" w:sz="0" w:space="0" w:color="auto"/>
            <w:bottom w:val="none" w:sz="0" w:space="0" w:color="auto"/>
            <w:right w:val="none" w:sz="0" w:space="0" w:color="auto"/>
          </w:divBdr>
        </w:div>
        <w:div w:id="2140566627">
          <w:marLeft w:val="0"/>
          <w:marRight w:val="0"/>
          <w:marTop w:val="0"/>
          <w:marBottom w:val="0"/>
          <w:divBdr>
            <w:top w:val="none" w:sz="0" w:space="0" w:color="auto"/>
            <w:left w:val="none" w:sz="0" w:space="0" w:color="auto"/>
            <w:bottom w:val="none" w:sz="0" w:space="0" w:color="auto"/>
            <w:right w:val="none" w:sz="0" w:space="0" w:color="auto"/>
          </w:divBdr>
        </w:div>
        <w:div w:id="460925858">
          <w:marLeft w:val="0"/>
          <w:marRight w:val="0"/>
          <w:marTop w:val="0"/>
          <w:marBottom w:val="0"/>
          <w:divBdr>
            <w:top w:val="none" w:sz="0" w:space="0" w:color="auto"/>
            <w:left w:val="none" w:sz="0" w:space="0" w:color="auto"/>
            <w:bottom w:val="none" w:sz="0" w:space="0" w:color="auto"/>
            <w:right w:val="none" w:sz="0" w:space="0" w:color="auto"/>
          </w:divBdr>
        </w:div>
        <w:div w:id="1757172758">
          <w:marLeft w:val="0"/>
          <w:marRight w:val="0"/>
          <w:marTop w:val="0"/>
          <w:marBottom w:val="0"/>
          <w:divBdr>
            <w:top w:val="none" w:sz="0" w:space="0" w:color="auto"/>
            <w:left w:val="none" w:sz="0" w:space="0" w:color="auto"/>
            <w:bottom w:val="none" w:sz="0" w:space="0" w:color="auto"/>
            <w:right w:val="none" w:sz="0" w:space="0" w:color="auto"/>
          </w:divBdr>
        </w:div>
        <w:div w:id="52703632">
          <w:marLeft w:val="0"/>
          <w:marRight w:val="0"/>
          <w:marTop w:val="0"/>
          <w:marBottom w:val="0"/>
          <w:divBdr>
            <w:top w:val="none" w:sz="0" w:space="0" w:color="auto"/>
            <w:left w:val="none" w:sz="0" w:space="0" w:color="auto"/>
            <w:bottom w:val="none" w:sz="0" w:space="0" w:color="auto"/>
            <w:right w:val="none" w:sz="0" w:space="0" w:color="auto"/>
          </w:divBdr>
        </w:div>
        <w:div w:id="2011443449">
          <w:marLeft w:val="0"/>
          <w:marRight w:val="0"/>
          <w:marTop w:val="0"/>
          <w:marBottom w:val="0"/>
          <w:divBdr>
            <w:top w:val="none" w:sz="0" w:space="0" w:color="auto"/>
            <w:left w:val="none" w:sz="0" w:space="0" w:color="auto"/>
            <w:bottom w:val="none" w:sz="0" w:space="0" w:color="auto"/>
            <w:right w:val="none" w:sz="0" w:space="0" w:color="auto"/>
          </w:divBdr>
        </w:div>
      </w:divsChild>
    </w:div>
    <w:div w:id="1388064012">
      <w:bodyDiv w:val="1"/>
      <w:marLeft w:val="0"/>
      <w:marRight w:val="0"/>
      <w:marTop w:val="0"/>
      <w:marBottom w:val="0"/>
      <w:divBdr>
        <w:top w:val="none" w:sz="0" w:space="0" w:color="auto"/>
        <w:left w:val="none" w:sz="0" w:space="0" w:color="auto"/>
        <w:bottom w:val="none" w:sz="0" w:space="0" w:color="auto"/>
        <w:right w:val="none" w:sz="0" w:space="0" w:color="auto"/>
      </w:divBdr>
      <w:divsChild>
        <w:div w:id="485904361">
          <w:marLeft w:val="0"/>
          <w:marRight w:val="0"/>
          <w:marTop w:val="0"/>
          <w:marBottom w:val="0"/>
          <w:divBdr>
            <w:top w:val="none" w:sz="0" w:space="0" w:color="auto"/>
            <w:left w:val="none" w:sz="0" w:space="0" w:color="auto"/>
            <w:bottom w:val="none" w:sz="0" w:space="0" w:color="auto"/>
            <w:right w:val="none" w:sz="0" w:space="0" w:color="auto"/>
          </w:divBdr>
        </w:div>
        <w:div w:id="1330600206">
          <w:marLeft w:val="0"/>
          <w:marRight w:val="0"/>
          <w:marTop w:val="0"/>
          <w:marBottom w:val="0"/>
          <w:divBdr>
            <w:top w:val="none" w:sz="0" w:space="0" w:color="auto"/>
            <w:left w:val="none" w:sz="0" w:space="0" w:color="auto"/>
            <w:bottom w:val="none" w:sz="0" w:space="0" w:color="auto"/>
            <w:right w:val="none" w:sz="0" w:space="0" w:color="auto"/>
          </w:divBdr>
        </w:div>
        <w:div w:id="216236031">
          <w:marLeft w:val="0"/>
          <w:marRight w:val="0"/>
          <w:marTop w:val="0"/>
          <w:marBottom w:val="0"/>
          <w:divBdr>
            <w:top w:val="none" w:sz="0" w:space="0" w:color="auto"/>
            <w:left w:val="none" w:sz="0" w:space="0" w:color="auto"/>
            <w:bottom w:val="none" w:sz="0" w:space="0" w:color="auto"/>
            <w:right w:val="none" w:sz="0" w:space="0" w:color="auto"/>
          </w:divBdr>
        </w:div>
        <w:div w:id="344794419">
          <w:marLeft w:val="0"/>
          <w:marRight w:val="0"/>
          <w:marTop w:val="0"/>
          <w:marBottom w:val="0"/>
          <w:divBdr>
            <w:top w:val="none" w:sz="0" w:space="0" w:color="auto"/>
            <w:left w:val="none" w:sz="0" w:space="0" w:color="auto"/>
            <w:bottom w:val="none" w:sz="0" w:space="0" w:color="auto"/>
            <w:right w:val="none" w:sz="0" w:space="0" w:color="auto"/>
          </w:divBdr>
        </w:div>
        <w:div w:id="900822890">
          <w:marLeft w:val="0"/>
          <w:marRight w:val="0"/>
          <w:marTop w:val="0"/>
          <w:marBottom w:val="0"/>
          <w:divBdr>
            <w:top w:val="none" w:sz="0" w:space="0" w:color="auto"/>
            <w:left w:val="none" w:sz="0" w:space="0" w:color="auto"/>
            <w:bottom w:val="none" w:sz="0" w:space="0" w:color="auto"/>
            <w:right w:val="none" w:sz="0" w:space="0" w:color="auto"/>
          </w:divBdr>
        </w:div>
        <w:div w:id="924651422">
          <w:marLeft w:val="0"/>
          <w:marRight w:val="0"/>
          <w:marTop w:val="0"/>
          <w:marBottom w:val="0"/>
          <w:divBdr>
            <w:top w:val="none" w:sz="0" w:space="0" w:color="auto"/>
            <w:left w:val="none" w:sz="0" w:space="0" w:color="auto"/>
            <w:bottom w:val="none" w:sz="0" w:space="0" w:color="auto"/>
            <w:right w:val="none" w:sz="0" w:space="0" w:color="auto"/>
          </w:divBdr>
        </w:div>
        <w:div w:id="1074622436">
          <w:marLeft w:val="0"/>
          <w:marRight w:val="0"/>
          <w:marTop w:val="0"/>
          <w:marBottom w:val="0"/>
          <w:divBdr>
            <w:top w:val="none" w:sz="0" w:space="0" w:color="auto"/>
            <w:left w:val="none" w:sz="0" w:space="0" w:color="auto"/>
            <w:bottom w:val="none" w:sz="0" w:space="0" w:color="auto"/>
            <w:right w:val="none" w:sz="0" w:space="0" w:color="auto"/>
          </w:divBdr>
        </w:div>
        <w:div w:id="404768536">
          <w:marLeft w:val="0"/>
          <w:marRight w:val="0"/>
          <w:marTop w:val="0"/>
          <w:marBottom w:val="0"/>
          <w:divBdr>
            <w:top w:val="none" w:sz="0" w:space="0" w:color="auto"/>
            <w:left w:val="none" w:sz="0" w:space="0" w:color="auto"/>
            <w:bottom w:val="none" w:sz="0" w:space="0" w:color="auto"/>
            <w:right w:val="none" w:sz="0" w:space="0" w:color="auto"/>
          </w:divBdr>
        </w:div>
        <w:div w:id="19894316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21159719">
          <w:marLeft w:val="0"/>
          <w:marRight w:val="0"/>
          <w:marTop w:val="0"/>
          <w:marBottom w:val="0"/>
          <w:divBdr>
            <w:top w:val="none" w:sz="0" w:space="0" w:color="auto"/>
            <w:left w:val="none" w:sz="0" w:space="0" w:color="auto"/>
            <w:bottom w:val="none" w:sz="0" w:space="0" w:color="auto"/>
            <w:right w:val="none" w:sz="0" w:space="0" w:color="auto"/>
          </w:divBdr>
        </w:div>
        <w:div w:id="1279215227">
          <w:marLeft w:val="0"/>
          <w:marRight w:val="0"/>
          <w:marTop w:val="0"/>
          <w:marBottom w:val="0"/>
          <w:divBdr>
            <w:top w:val="none" w:sz="0" w:space="0" w:color="auto"/>
            <w:left w:val="none" w:sz="0" w:space="0" w:color="auto"/>
            <w:bottom w:val="none" w:sz="0" w:space="0" w:color="auto"/>
            <w:right w:val="none" w:sz="0" w:space="0" w:color="auto"/>
          </w:divBdr>
        </w:div>
        <w:div w:id="1861158495">
          <w:marLeft w:val="0"/>
          <w:marRight w:val="0"/>
          <w:marTop w:val="0"/>
          <w:marBottom w:val="0"/>
          <w:divBdr>
            <w:top w:val="none" w:sz="0" w:space="0" w:color="auto"/>
            <w:left w:val="none" w:sz="0" w:space="0" w:color="auto"/>
            <w:bottom w:val="none" w:sz="0" w:space="0" w:color="auto"/>
            <w:right w:val="none" w:sz="0" w:space="0" w:color="auto"/>
          </w:divBdr>
        </w:div>
        <w:div w:id="2088454017">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1115292808">
          <w:marLeft w:val="0"/>
          <w:marRight w:val="0"/>
          <w:marTop w:val="0"/>
          <w:marBottom w:val="0"/>
          <w:divBdr>
            <w:top w:val="none" w:sz="0" w:space="0" w:color="auto"/>
            <w:left w:val="none" w:sz="0" w:space="0" w:color="auto"/>
            <w:bottom w:val="none" w:sz="0" w:space="0" w:color="auto"/>
            <w:right w:val="none" w:sz="0" w:space="0" w:color="auto"/>
          </w:divBdr>
        </w:div>
      </w:divsChild>
    </w:div>
    <w:div w:id="1396583577">
      <w:bodyDiv w:val="1"/>
      <w:marLeft w:val="0"/>
      <w:marRight w:val="0"/>
      <w:marTop w:val="0"/>
      <w:marBottom w:val="0"/>
      <w:divBdr>
        <w:top w:val="none" w:sz="0" w:space="0" w:color="auto"/>
        <w:left w:val="none" w:sz="0" w:space="0" w:color="auto"/>
        <w:bottom w:val="none" w:sz="0" w:space="0" w:color="auto"/>
        <w:right w:val="none" w:sz="0" w:space="0" w:color="auto"/>
      </w:divBdr>
      <w:divsChild>
        <w:div w:id="723406504">
          <w:marLeft w:val="0"/>
          <w:marRight w:val="0"/>
          <w:marTop w:val="0"/>
          <w:marBottom w:val="0"/>
          <w:divBdr>
            <w:top w:val="none" w:sz="0" w:space="0" w:color="auto"/>
            <w:left w:val="none" w:sz="0" w:space="0" w:color="auto"/>
            <w:bottom w:val="none" w:sz="0" w:space="0" w:color="auto"/>
            <w:right w:val="none" w:sz="0" w:space="0" w:color="auto"/>
          </w:divBdr>
        </w:div>
        <w:div w:id="850609058">
          <w:marLeft w:val="0"/>
          <w:marRight w:val="0"/>
          <w:marTop w:val="0"/>
          <w:marBottom w:val="0"/>
          <w:divBdr>
            <w:top w:val="none" w:sz="0" w:space="0" w:color="auto"/>
            <w:left w:val="none" w:sz="0" w:space="0" w:color="auto"/>
            <w:bottom w:val="none" w:sz="0" w:space="0" w:color="auto"/>
            <w:right w:val="none" w:sz="0" w:space="0" w:color="auto"/>
          </w:divBdr>
        </w:div>
        <w:div w:id="1099447064">
          <w:marLeft w:val="0"/>
          <w:marRight w:val="0"/>
          <w:marTop w:val="0"/>
          <w:marBottom w:val="0"/>
          <w:divBdr>
            <w:top w:val="none" w:sz="0" w:space="0" w:color="auto"/>
            <w:left w:val="none" w:sz="0" w:space="0" w:color="auto"/>
            <w:bottom w:val="none" w:sz="0" w:space="0" w:color="auto"/>
            <w:right w:val="none" w:sz="0" w:space="0" w:color="auto"/>
          </w:divBdr>
        </w:div>
        <w:div w:id="262147847">
          <w:marLeft w:val="0"/>
          <w:marRight w:val="0"/>
          <w:marTop w:val="0"/>
          <w:marBottom w:val="0"/>
          <w:divBdr>
            <w:top w:val="none" w:sz="0" w:space="0" w:color="auto"/>
            <w:left w:val="none" w:sz="0" w:space="0" w:color="auto"/>
            <w:bottom w:val="none" w:sz="0" w:space="0" w:color="auto"/>
            <w:right w:val="none" w:sz="0" w:space="0" w:color="auto"/>
          </w:divBdr>
        </w:div>
        <w:div w:id="2131971781">
          <w:marLeft w:val="0"/>
          <w:marRight w:val="0"/>
          <w:marTop w:val="0"/>
          <w:marBottom w:val="0"/>
          <w:divBdr>
            <w:top w:val="none" w:sz="0" w:space="0" w:color="auto"/>
            <w:left w:val="none" w:sz="0" w:space="0" w:color="auto"/>
            <w:bottom w:val="none" w:sz="0" w:space="0" w:color="auto"/>
            <w:right w:val="none" w:sz="0" w:space="0" w:color="auto"/>
          </w:divBdr>
        </w:div>
        <w:div w:id="76564809">
          <w:marLeft w:val="0"/>
          <w:marRight w:val="0"/>
          <w:marTop w:val="0"/>
          <w:marBottom w:val="0"/>
          <w:divBdr>
            <w:top w:val="none" w:sz="0" w:space="0" w:color="auto"/>
            <w:left w:val="none" w:sz="0" w:space="0" w:color="auto"/>
            <w:bottom w:val="none" w:sz="0" w:space="0" w:color="auto"/>
            <w:right w:val="none" w:sz="0" w:space="0" w:color="auto"/>
          </w:divBdr>
        </w:div>
        <w:div w:id="505442250">
          <w:marLeft w:val="0"/>
          <w:marRight w:val="0"/>
          <w:marTop w:val="0"/>
          <w:marBottom w:val="0"/>
          <w:divBdr>
            <w:top w:val="none" w:sz="0" w:space="0" w:color="auto"/>
            <w:left w:val="none" w:sz="0" w:space="0" w:color="auto"/>
            <w:bottom w:val="none" w:sz="0" w:space="0" w:color="auto"/>
            <w:right w:val="none" w:sz="0" w:space="0" w:color="auto"/>
          </w:divBdr>
        </w:div>
      </w:divsChild>
    </w:div>
    <w:div w:id="1405881552">
      <w:bodyDiv w:val="1"/>
      <w:marLeft w:val="0"/>
      <w:marRight w:val="0"/>
      <w:marTop w:val="0"/>
      <w:marBottom w:val="0"/>
      <w:divBdr>
        <w:top w:val="none" w:sz="0" w:space="0" w:color="auto"/>
        <w:left w:val="none" w:sz="0" w:space="0" w:color="auto"/>
        <w:bottom w:val="none" w:sz="0" w:space="0" w:color="auto"/>
        <w:right w:val="none" w:sz="0" w:space="0" w:color="auto"/>
      </w:divBdr>
    </w:div>
    <w:div w:id="1545870196">
      <w:bodyDiv w:val="1"/>
      <w:marLeft w:val="0"/>
      <w:marRight w:val="0"/>
      <w:marTop w:val="0"/>
      <w:marBottom w:val="0"/>
      <w:divBdr>
        <w:top w:val="none" w:sz="0" w:space="0" w:color="auto"/>
        <w:left w:val="none" w:sz="0" w:space="0" w:color="auto"/>
        <w:bottom w:val="none" w:sz="0" w:space="0" w:color="auto"/>
        <w:right w:val="none" w:sz="0" w:space="0" w:color="auto"/>
      </w:divBdr>
      <w:divsChild>
        <w:div w:id="1429891265">
          <w:marLeft w:val="0"/>
          <w:marRight w:val="0"/>
          <w:marTop w:val="0"/>
          <w:marBottom w:val="0"/>
          <w:divBdr>
            <w:top w:val="none" w:sz="0" w:space="0" w:color="auto"/>
            <w:left w:val="none" w:sz="0" w:space="0" w:color="auto"/>
            <w:bottom w:val="none" w:sz="0" w:space="0" w:color="auto"/>
            <w:right w:val="none" w:sz="0" w:space="0" w:color="auto"/>
          </w:divBdr>
        </w:div>
        <w:div w:id="1364018611">
          <w:marLeft w:val="0"/>
          <w:marRight w:val="0"/>
          <w:marTop w:val="0"/>
          <w:marBottom w:val="0"/>
          <w:divBdr>
            <w:top w:val="none" w:sz="0" w:space="0" w:color="auto"/>
            <w:left w:val="none" w:sz="0" w:space="0" w:color="auto"/>
            <w:bottom w:val="none" w:sz="0" w:space="0" w:color="auto"/>
            <w:right w:val="none" w:sz="0" w:space="0" w:color="auto"/>
          </w:divBdr>
        </w:div>
        <w:div w:id="92944166">
          <w:marLeft w:val="0"/>
          <w:marRight w:val="0"/>
          <w:marTop w:val="0"/>
          <w:marBottom w:val="0"/>
          <w:divBdr>
            <w:top w:val="none" w:sz="0" w:space="0" w:color="auto"/>
            <w:left w:val="none" w:sz="0" w:space="0" w:color="auto"/>
            <w:bottom w:val="none" w:sz="0" w:space="0" w:color="auto"/>
            <w:right w:val="none" w:sz="0" w:space="0" w:color="auto"/>
          </w:divBdr>
        </w:div>
        <w:div w:id="1375039508">
          <w:marLeft w:val="0"/>
          <w:marRight w:val="0"/>
          <w:marTop w:val="0"/>
          <w:marBottom w:val="0"/>
          <w:divBdr>
            <w:top w:val="none" w:sz="0" w:space="0" w:color="auto"/>
            <w:left w:val="none" w:sz="0" w:space="0" w:color="auto"/>
            <w:bottom w:val="none" w:sz="0" w:space="0" w:color="auto"/>
            <w:right w:val="none" w:sz="0" w:space="0" w:color="auto"/>
          </w:divBdr>
        </w:div>
        <w:div w:id="155781991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509828530">
          <w:marLeft w:val="0"/>
          <w:marRight w:val="0"/>
          <w:marTop w:val="0"/>
          <w:marBottom w:val="0"/>
          <w:divBdr>
            <w:top w:val="none" w:sz="0" w:space="0" w:color="auto"/>
            <w:left w:val="none" w:sz="0" w:space="0" w:color="auto"/>
            <w:bottom w:val="none" w:sz="0" w:space="0" w:color="auto"/>
            <w:right w:val="none" w:sz="0" w:space="0" w:color="auto"/>
          </w:divBdr>
        </w:div>
        <w:div w:id="1809008719">
          <w:marLeft w:val="0"/>
          <w:marRight w:val="0"/>
          <w:marTop w:val="0"/>
          <w:marBottom w:val="0"/>
          <w:divBdr>
            <w:top w:val="none" w:sz="0" w:space="0" w:color="auto"/>
            <w:left w:val="none" w:sz="0" w:space="0" w:color="auto"/>
            <w:bottom w:val="none" w:sz="0" w:space="0" w:color="auto"/>
            <w:right w:val="none" w:sz="0" w:space="0" w:color="auto"/>
          </w:divBdr>
        </w:div>
        <w:div w:id="352728382">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
        <w:div w:id="1996294979">
          <w:marLeft w:val="0"/>
          <w:marRight w:val="0"/>
          <w:marTop w:val="0"/>
          <w:marBottom w:val="0"/>
          <w:divBdr>
            <w:top w:val="none" w:sz="0" w:space="0" w:color="auto"/>
            <w:left w:val="none" w:sz="0" w:space="0" w:color="auto"/>
            <w:bottom w:val="none" w:sz="0" w:space="0" w:color="auto"/>
            <w:right w:val="none" w:sz="0" w:space="0" w:color="auto"/>
          </w:divBdr>
        </w:div>
        <w:div w:id="653607611">
          <w:marLeft w:val="0"/>
          <w:marRight w:val="0"/>
          <w:marTop w:val="0"/>
          <w:marBottom w:val="0"/>
          <w:divBdr>
            <w:top w:val="none" w:sz="0" w:space="0" w:color="auto"/>
            <w:left w:val="none" w:sz="0" w:space="0" w:color="auto"/>
            <w:bottom w:val="none" w:sz="0" w:space="0" w:color="auto"/>
            <w:right w:val="none" w:sz="0" w:space="0" w:color="auto"/>
          </w:divBdr>
        </w:div>
        <w:div w:id="500238142">
          <w:marLeft w:val="0"/>
          <w:marRight w:val="0"/>
          <w:marTop w:val="0"/>
          <w:marBottom w:val="0"/>
          <w:divBdr>
            <w:top w:val="none" w:sz="0" w:space="0" w:color="auto"/>
            <w:left w:val="none" w:sz="0" w:space="0" w:color="auto"/>
            <w:bottom w:val="none" w:sz="0" w:space="0" w:color="auto"/>
            <w:right w:val="none" w:sz="0" w:space="0" w:color="auto"/>
          </w:divBdr>
        </w:div>
        <w:div w:id="1399210202">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361783125">
          <w:marLeft w:val="0"/>
          <w:marRight w:val="0"/>
          <w:marTop w:val="0"/>
          <w:marBottom w:val="0"/>
          <w:divBdr>
            <w:top w:val="none" w:sz="0" w:space="0" w:color="auto"/>
            <w:left w:val="none" w:sz="0" w:space="0" w:color="auto"/>
            <w:bottom w:val="none" w:sz="0" w:space="0" w:color="auto"/>
            <w:right w:val="none" w:sz="0" w:space="0" w:color="auto"/>
          </w:divBdr>
        </w:div>
        <w:div w:id="936476404">
          <w:marLeft w:val="0"/>
          <w:marRight w:val="0"/>
          <w:marTop w:val="0"/>
          <w:marBottom w:val="0"/>
          <w:divBdr>
            <w:top w:val="none" w:sz="0" w:space="0" w:color="auto"/>
            <w:left w:val="none" w:sz="0" w:space="0" w:color="auto"/>
            <w:bottom w:val="none" w:sz="0" w:space="0" w:color="auto"/>
            <w:right w:val="none" w:sz="0" w:space="0" w:color="auto"/>
          </w:divBdr>
        </w:div>
        <w:div w:id="182746358">
          <w:marLeft w:val="0"/>
          <w:marRight w:val="0"/>
          <w:marTop w:val="0"/>
          <w:marBottom w:val="0"/>
          <w:divBdr>
            <w:top w:val="none" w:sz="0" w:space="0" w:color="auto"/>
            <w:left w:val="none" w:sz="0" w:space="0" w:color="auto"/>
            <w:bottom w:val="none" w:sz="0" w:space="0" w:color="auto"/>
            <w:right w:val="none" w:sz="0" w:space="0" w:color="auto"/>
          </w:divBdr>
        </w:div>
        <w:div w:id="568854047">
          <w:marLeft w:val="0"/>
          <w:marRight w:val="0"/>
          <w:marTop w:val="0"/>
          <w:marBottom w:val="0"/>
          <w:divBdr>
            <w:top w:val="none" w:sz="0" w:space="0" w:color="auto"/>
            <w:left w:val="none" w:sz="0" w:space="0" w:color="auto"/>
            <w:bottom w:val="none" w:sz="0" w:space="0" w:color="auto"/>
            <w:right w:val="none" w:sz="0" w:space="0" w:color="auto"/>
          </w:divBdr>
        </w:div>
        <w:div w:id="1734624409">
          <w:marLeft w:val="0"/>
          <w:marRight w:val="0"/>
          <w:marTop w:val="0"/>
          <w:marBottom w:val="0"/>
          <w:divBdr>
            <w:top w:val="none" w:sz="0" w:space="0" w:color="auto"/>
            <w:left w:val="none" w:sz="0" w:space="0" w:color="auto"/>
            <w:bottom w:val="none" w:sz="0" w:space="0" w:color="auto"/>
            <w:right w:val="none" w:sz="0" w:space="0" w:color="auto"/>
          </w:divBdr>
        </w:div>
        <w:div w:id="1160274059">
          <w:marLeft w:val="0"/>
          <w:marRight w:val="0"/>
          <w:marTop w:val="0"/>
          <w:marBottom w:val="0"/>
          <w:divBdr>
            <w:top w:val="none" w:sz="0" w:space="0" w:color="auto"/>
            <w:left w:val="none" w:sz="0" w:space="0" w:color="auto"/>
            <w:bottom w:val="none" w:sz="0" w:space="0" w:color="auto"/>
            <w:right w:val="none" w:sz="0" w:space="0" w:color="auto"/>
          </w:divBdr>
        </w:div>
        <w:div w:id="1294866488">
          <w:marLeft w:val="0"/>
          <w:marRight w:val="0"/>
          <w:marTop w:val="0"/>
          <w:marBottom w:val="0"/>
          <w:divBdr>
            <w:top w:val="none" w:sz="0" w:space="0" w:color="auto"/>
            <w:left w:val="none" w:sz="0" w:space="0" w:color="auto"/>
            <w:bottom w:val="none" w:sz="0" w:space="0" w:color="auto"/>
            <w:right w:val="none" w:sz="0" w:space="0" w:color="auto"/>
          </w:divBdr>
        </w:div>
        <w:div w:id="785008812">
          <w:marLeft w:val="0"/>
          <w:marRight w:val="0"/>
          <w:marTop w:val="0"/>
          <w:marBottom w:val="0"/>
          <w:divBdr>
            <w:top w:val="none" w:sz="0" w:space="0" w:color="auto"/>
            <w:left w:val="none" w:sz="0" w:space="0" w:color="auto"/>
            <w:bottom w:val="none" w:sz="0" w:space="0" w:color="auto"/>
            <w:right w:val="none" w:sz="0" w:space="0" w:color="auto"/>
          </w:divBdr>
        </w:div>
        <w:div w:id="221260003">
          <w:marLeft w:val="0"/>
          <w:marRight w:val="0"/>
          <w:marTop w:val="0"/>
          <w:marBottom w:val="0"/>
          <w:divBdr>
            <w:top w:val="none" w:sz="0" w:space="0" w:color="auto"/>
            <w:left w:val="none" w:sz="0" w:space="0" w:color="auto"/>
            <w:bottom w:val="none" w:sz="0" w:space="0" w:color="auto"/>
            <w:right w:val="none" w:sz="0" w:space="0" w:color="auto"/>
          </w:divBdr>
        </w:div>
        <w:div w:id="237986752">
          <w:marLeft w:val="0"/>
          <w:marRight w:val="0"/>
          <w:marTop w:val="0"/>
          <w:marBottom w:val="0"/>
          <w:divBdr>
            <w:top w:val="none" w:sz="0" w:space="0" w:color="auto"/>
            <w:left w:val="none" w:sz="0" w:space="0" w:color="auto"/>
            <w:bottom w:val="none" w:sz="0" w:space="0" w:color="auto"/>
            <w:right w:val="none" w:sz="0" w:space="0" w:color="auto"/>
          </w:divBdr>
        </w:div>
        <w:div w:id="1334457667">
          <w:marLeft w:val="0"/>
          <w:marRight w:val="0"/>
          <w:marTop w:val="0"/>
          <w:marBottom w:val="0"/>
          <w:divBdr>
            <w:top w:val="none" w:sz="0" w:space="0" w:color="auto"/>
            <w:left w:val="none" w:sz="0" w:space="0" w:color="auto"/>
            <w:bottom w:val="none" w:sz="0" w:space="0" w:color="auto"/>
            <w:right w:val="none" w:sz="0" w:space="0" w:color="auto"/>
          </w:divBdr>
        </w:div>
        <w:div w:id="1814322468">
          <w:marLeft w:val="0"/>
          <w:marRight w:val="0"/>
          <w:marTop w:val="0"/>
          <w:marBottom w:val="0"/>
          <w:divBdr>
            <w:top w:val="none" w:sz="0" w:space="0" w:color="auto"/>
            <w:left w:val="none" w:sz="0" w:space="0" w:color="auto"/>
            <w:bottom w:val="none" w:sz="0" w:space="0" w:color="auto"/>
            <w:right w:val="none" w:sz="0" w:space="0" w:color="auto"/>
          </w:divBdr>
        </w:div>
        <w:div w:id="1122307297">
          <w:marLeft w:val="0"/>
          <w:marRight w:val="0"/>
          <w:marTop w:val="0"/>
          <w:marBottom w:val="0"/>
          <w:divBdr>
            <w:top w:val="none" w:sz="0" w:space="0" w:color="auto"/>
            <w:left w:val="none" w:sz="0" w:space="0" w:color="auto"/>
            <w:bottom w:val="none" w:sz="0" w:space="0" w:color="auto"/>
            <w:right w:val="none" w:sz="0" w:space="0" w:color="auto"/>
          </w:divBdr>
        </w:div>
        <w:div w:id="503790224">
          <w:marLeft w:val="0"/>
          <w:marRight w:val="0"/>
          <w:marTop w:val="0"/>
          <w:marBottom w:val="0"/>
          <w:divBdr>
            <w:top w:val="none" w:sz="0" w:space="0" w:color="auto"/>
            <w:left w:val="none" w:sz="0" w:space="0" w:color="auto"/>
            <w:bottom w:val="none" w:sz="0" w:space="0" w:color="auto"/>
            <w:right w:val="none" w:sz="0" w:space="0" w:color="auto"/>
          </w:divBdr>
        </w:div>
        <w:div w:id="829908318">
          <w:marLeft w:val="0"/>
          <w:marRight w:val="0"/>
          <w:marTop w:val="0"/>
          <w:marBottom w:val="0"/>
          <w:divBdr>
            <w:top w:val="none" w:sz="0" w:space="0" w:color="auto"/>
            <w:left w:val="none" w:sz="0" w:space="0" w:color="auto"/>
            <w:bottom w:val="none" w:sz="0" w:space="0" w:color="auto"/>
            <w:right w:val="none" w:sz="0" w:space="0" w:color="auto"/>
          </w:divBdr>
        </w:div>
        <w:div w:id="1718432698">
          <w:marLeft w:val="0"/>
          <w:marRight w:val="0"/>
          <w:marTop w:val="0"/>
          <w:marBottom w:val="0"/>
          <w:divBdr>
            <w:top w:val="none" w:sz="0" w:space="0" w:color="auto"/>
            <w:left w:val="none" w:sz="0" w:space="0" w:color="auto"/>
            <w:bottom w:val="none" w:sz="0" w:space="0" w:color="auto"/>
            <w:right w:val="none" w:sz="0" w:space="0" w:color="auto"/>
          </w:divBdr>
        </w:div>
        <w:div w:id="2141073079">
          <w:marLeft w:val="0"/>
          <w:marRight w:val="0"/>
          <w:marTop w:val="0"/>
          <w:marBottom w:val="0"/>
          <w:divBdr>
            <w:top w:val="none" w:sz="0" w:space="0" w:color="auto"/>
            <w:left w:val="none" w:sz="0" w:space="0" w:color="auto"/>
            <w:bottom w:val="none" w:sz="0" w:space="0" w:color="auto"/>
            <w:right w:val="none" w:sz="0" w:space="0" w:color="auto"/>
          </w:divBdr>
        </w:div>
        <w:div w:id="1046560719">
          <w:marLeft w:val="0"/>
          <w:marRight w:val="0"/>
          <w:marTop w:val="0"/>
          <w:marBottom w:val="0"/>
          <w:divBdr>
            <w:top w:val="none" w:sz="0" w:space="0" w:color="auto"/>
            <w:left w:val="none" w:sz="0" w:space="0" w:color="auto"/>
            <w:bottom w:val="none" w:sz="0" w:space="0" w:color="auto"/>
            <w:right w:val="none" w:sz="0" w:space="0" w:color="auto"/>
          </w:divBdr>
        </w:div>
        <w:div w:id="1946955381">
          <w:marLeft w:val="0"/>
          <w:marRight w:val="0"/>
          <w:marTop w:val="0"/>
          <w:marBottom w:val="0"/>
          <w:divBdr>
            <w:top w:val="none" w:sz="0" w:space="0" w:color="auto"/>
            <w:left w:val="none" w:sz="0" w:space="0" w:color="auto"/>
            <w:bottom w:val="none" w:sz="0" w:space="0" w:color="auto"/>
            <w:right w:val="none" w:sz="0" w:space="0" w:color="auto"/>
          </w:divBdr>
        </w:div>
        <w:div w:id="1412237207">
          <w:marLeft w:val="0"/>
          <w:marRight w:val="0"/>
          <w:marTop w:val="0"/>
          <w:marBottom w:val="0"/>
          <w:divBdr>
            <w:top w:val="none" w:sz="0" w:space="0" w:color="auto"/>
            <w:left w:val="none" w:sz="0" w:space="0" w:color="auto"/>
            <w:bottom w:val="none" w:sz="0" w:space="0" w:color="auto"/>
            <w:right w:val="none" w:sz="0" w:space="0" w:color="auto"/>
          </w:divBdr>
        </w:div>
        <w:div w:id="810054436">
          <w:marLeft w:val="0"/>
          <w:marRight w:val="0"/>
          <w:marTop w:val="0"/>
          <w:marBottom w:val="0"/>
          <w:divBdr>
            <w:top w:val="none" w:sz="0" w:space="0" w:color="auto"/>
            <w:left w:val="none" w:sz="0" w:space="0" w:color="auto"/>
            <w:bottom w:val="none" w:sz="0" w:space="0" w:color="auto"/>
            <w:right w:val="none" w:sz="0" w:space="0" w:color="auto"/>
          </w:divBdr>
        </w:div>
        <w:div w:id="1181117867">
          <w:marLeft w:val="0"/>
          <w:marRight w:val="0"/>
          <w:marTop w:val="0"/>
          <w:marBottom w:val="0"/>
          <w:divBdr>
            <w:top w:val="none" w:sz="0" w:space="0" w:color="auto"/>
            <w:left w:val="none" w:sz="0" w:space="0" w:color="auto"/>
            <w:bottom w:val="none" w:sz="0" w:space="0" w:color="auto"/>
            <w:right w:val="none" w:sz="0" w:space="0" w:color="auto"/>
          </w:divBdr>
        </w:div>
        <w:div w:id="1820262794">
          <w:marLeft w:val="0"/>
          <w:marRight w:val="0"/>
          <w:marTop w:val="0"/>
          <w:marBottom w:val="0"/>
          <w:divBdr>
            <w:top w:val="none" w:sz="0" w:space="0" w:color="auto"/>
            <w:left w:val="none" w:sz="0" w:space="0" w:color="auto"/>
            <w:bottom w:val="none" w:sz="0" w:space="0" w:color="auto"/>
            <w:right w:val="none" w:sz="0" w:space="0" w:color="auto"/>
          </w:divBdr>
        </w:div>
        <w:div w:id="589197693">
          <w:marLeft w:val="0"/>
          <w:marRight w:val="0"/>
          <w:marTop w:val="0"/>
          <w:marBottom w:val="0"/>
          <w:divBdr>
            <w:top w:val="none" w:sz="0" w:space="0" w:color="auto"/>
            <w:left w:val="none" w:sz="0" w:space="0" w:color="auto"/>
            <w:bottom w:val="none" w:sz="0" w:space="0" w:color="auto"/>
            <w:right w:val="none" w:sz="0" w:space="0" w:color="auto"/>
          </w:divBdr>
        </w:div>
        <w:div w:id="1704137374">
          <w:marLeft w:val="0"/>
          <w:marRight w:val="0"/>
          <w:marTop w:val="0"/>
          <w:marBottom w:val="0"/>
          <w:divBdr>
            <w:top w:val="none" w:sz="0" w:space="0" w:color="auto"/>
            <w:left w:val="none" w:sz="0" w:space="0" w:color="auto"/>
            <w:bottom w:val="none" w:sz="0" w:space="0" w:color="auto"/>
            <w:right w:val="none" w:sz="0" w:space="0" w:color="auto"/>
          </w:divBdr>
        </w:div>
        <w:div w:id="1428649632">
          <w:marLeft w:val="0"/>
          <w:marRight w:val="0"/>
          <w:marTop w:val="0"/>
          <w:marBottom w:val="0"/>
          <w:divBdr>
            <w:top w:val="none" w:sz="0" w:space="0" w:color="auto"/>
            <w:left w:val="none" w:sz="0" w:space="0" w:color="auto"/>
            <w:bottom w:val="none" w:sz="0" w:space="0" w:color="auto"/>
            <w:right w:val="none" w:sz="0" w:space="0" w:color="auto"/>
          </w:divBdr>
        </w:div>
        <w:div w:id="1965190228">
          <w:marLeft w:val="0"/>
          <w:marRight w:val="0"/>
          <w:marTop w:val="0"/>
          <w:marBottom w:val="0"/>
          <w:divBdr>
            <w:top w:val="none" w:sz="0" w:space="0" w:color="auto"/>
            <w:left w:val="none" w:sz="0" w:space="0" w:color="auto"/>
            <w:bottom w:val="none" w:sz="0" w:space="0" w:color="auto"/>
            <w:right w:val="none" w:sz="0" w:space="0" w:color="auto"/>
          </w:divBdr>
        </w:div>
        <w:div w:id="11615066">
          <w:marLeft w:val="0"/>
          <w:marRight w:val="0"/>
          <w:marTop w:val="0"/>
          <w:marBottom w:val="0"/>
          <w:divBdr>
            <w:top w:val="none" w:sz="0" w:space="0" w:color="auto"/>
            <w:left w:val="none" w:sz="0" w:space="0" w:color="auto"/>
            <w:bottom w:val="none" w:sz="0" w:space="0" w:color="auto"/>
            <w:right w:val="none" w:sz="0" w:space="0" w:color="auto"/>
          </w:divBdr>
        </w:div>
        <w:div w:id="1919749274">
          <w:marLeft w:val="0"/>
          <w:marRight w:val="0"/>
          <w:marTop w:val="0"/>
          <w:marBottom w:val="0"/>
          <w:divBdr>
            <w:top w:val="none" w:sz="0" w:space="0" w:color="auto"/>
            <w:left w:val="none" w:sz="0" w:space="0" w:color="auto"/>
            <w:bottom w:val="none" w:sz="0" w:space="0" w:color="auto"/>
            <w:right w:val="none" w:sz="0" w:space="0" w:color="auto"/>
          </w:divBdr>
        </w:div>
        <w:div w:id="2114938176">
          <w:marLeft w:val="0"/>
          <w:marRight w:val="0"/>
          <w:marTop w:val="0"/>
          <w:marBottom w:val="0"/>
          <w:divBdr>
            <w:top w:val="none" w:sz="0" w:space="0" w:color="auto"/>
            <w:left w:val="none" w:sz="0" w:space="0" w:color="auto"/>
            <w:bottom w:val="none" w:sz="0" w:space="0" w:color="auto"/>
            <w:right w:val="none" w:sz="0" w:space="0" w:color="auto"/>
          </w:divBdr>
        </w:div>
        <w:div w:id="1998145576">
          <w:marLeft w:val="0"/>
          <w:marRight w:val="0"/>
          <w:marTop w:val="0"/>
          <w:marBottom w:val="0"/>
          <w:divBdr>
            <w:top w:val="none" w:sz="0" w:space="0" w:color="auto"/>
            <w:left w:val="none" w:sz="0" w:space="0" w:color="auto"/>
            <w:bottom w:val="none" w:sz="0" w:space="0" w:color="auto"/>
            <w:right w:val="none" w:sz="0" w:space="0" w:color="auto"/>
          </w:divBdr>
        </w:div>
        <w:div w:id="1082876603">
          <w:marLeft w:val="0"/>
          <w:marRight w:val="0"/>
          <w:marTop w:val="0"/>
          <w:marBottom w:val="0"/>
          <w:divBdr>
            <w:top w:val="none" w:sz="0" w:space="0" w:color="auto"/>
            <w:left w:val="none" w:sz="0" w:space="0" w:color="auto"/>
            <w:bottom w:val="none" w:sz="0" w:space="0" w:color="auto"/>
            <w:right w:val="none" w:sz="0" w:space="0" w:color="auto"/>
          </w:divBdr>
        </w:div>
        <w:div w:id="941186633">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837381699">
          <w:marLeft w:val="0"/>
          <w:marRight w:val="0"/>
          <w:marTop w:val="0"/>
          <w:marBottom w:val="0"/>
          <w:divBdr>
            <w:top w:val="none" w:sz="0" w:space="0" w:color="auto"/>
            <w:left w:val="none" w:sz="0" w:space="0" w:color="auto"/>
            <w:bottom w:val="none" w:sz="0" w:space="0" w:color="auto"/>
            <w:right w:val="none" w:sz="0" w:space="0" w:color="auto"/>
          </w:divBdr>
        </w:div>
        <w:div w:id="399792569">
          <w:marLeft w:val="0"/>
          <w:marRight w:val="0"/>
          <w:marTop w:val="0"/>
          <w:marBottom w:val="0"/>
          <w:divBdr>
            <w:top w:val="none" w:sz="0" w:space="0" w:color="auto"/>
            <w:left w:val="none" w:sz="0" w:space="0" w:color="auto"/>
            <w:bottom w:val="none" w:sz="0" w:space="0" w:color="auto"/>
            <w:right w:val="none" w:sz="0" w:space="0" w:color="auto"/>
          </w:divBdr>
        </w:div>
        <w:div w:id="590309291">
          <w:marLeft w:val="0"/>
          <w:marRight w:val="0"/>
          <w:marTop w:val="0"/>
          <w:marBottom w:val="0"/>
          <w:divBdr>
            <w:top w:val="none" w:sz="0" w:space="0" w:color="auto"/>
            <w:left w:val="none" w:sz="0" w:space="0" w:color="auto"/>
            <w:bottom w:val="none" w:sz="0" w:space="0" w:color="auto"/>
            <w:right w:val="none" w:sz="0" w:space="0" w:color="auto"/>
          </w:divBdr>
        </w:div>
        <w:div w:id="1082021975">
          <w:marLeft w:val="0"/>
          <w:marRight w:val="0"/>
          <w:marTop w:val="0"/>
          <w:marBottom w:val="0"/>
          <w:divBdr>
            <w:top w:val="none" w:sz="0" w:space="0" w:color="auto"/>
            <w:left w:val="none" w:sz="0" w:space="0" w:color="auto"/>
            <w:bottom w:val="none" w:sz="0" w:space="0" w:color="auto"/>
            <w:right w:val="none" w:sz="0" w:space="0" w:color="auto"/>
          </w:divBdr>
        </w:div>
        <w:div w:id="476538114">
          <w:marLeft w:val="0"/>
          <w:marRight w:val="0"/>
          <w:marTop w:val="0"/>
          <w:marBottom w:val="0"/>
          <w:divBdr>
            <w:top w:val="none" w:sz="0" w:space="0" w:color="auto"/>
            <w:left w:val="none" w:sz="0" w:space="0" w:color="auto"/>
            <w:bottom w:val="none" w:sz="0" w:space="0" w:color="auto"/>
            <w:right w:val="none" w:sz="0" w:space="0" w:color="auto"/>
          </w:divBdr>
        </w:div>
        <w:div w:id="308676280">
          <w:marLeft w:val="0"/>
          <w:marRight w:val="0"/>
          <w:marTop w:val="0"/>
          <w:marBottom w:val="0"/>
          <w:divBdr>
            <w:top w:val="none" w:sz="0" w:space="0" w:color="auto"/>
            <w:left w:val="none" w:sz="0" w:space="0" w:color="auto"/>
            <w:bottom w:val="none" w:sz="0" w:space="0" w:color="auto"/>
            <w:right w:val="none" w:sz="0" w:space="0" w:color="auto"/>
          </w:divBdr>
        </w:div>
        <w:div w:id="1497187230">
          <w:marLeft w:val="0"/>
          <w:marRight w:val="0"/>
          <w:marTop w:val="0"/>
          <w:marBottom w:val="0"/>
          <w:divBdr>
            <w:top w:val="none" w:sz="0" w:space="0" w:color="auto"/>
            <w:left w:val="none" w:sz="0" w:space="0" w:color="auto"/>
            <w:bottom w:val="none" w:sz="0" w:space="0" w:color="auto"/>
            <w:right w:val="none" w:sz="0" w:space="0" w:color="auto"/>
          </w:divBdr>
        </w:div>
        <w:div w:id="387194365">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216089024">
          <w:marLeft w:val="0"/>
          <w:marRight w:val="0"/>
          <w:marTop w:val="0"/>
          <w:marBottom w:val="0"/>
          <w:divBdr>
            <w:top w:val="none" w:sz="0" w:space="0" w:color="auto"/>
            <w:left w:val="none" w:sz="0" w:space="0" w:color="auto"/>
            <w:bottom w:val="none" w:sz="0" w:space="0" w:color="auto"/>
            <w:right w:val="none" w:sz="0" w:space="0" w:color="auto"/>
          </w:divBdr>
        </w:div>
        <w:div w:id="1278751905">
          <w:marLeft w:val="0"/>
          <w:marRight w:val="0"/>
          <w:marTop w:val="0"/>
          <w:marBottom w:val="0"/>
          <w:divBdr>
            <w:top w:val="none" w:sz="0" w:space="0" w:color="auto"/>
            <w:left w:val="none" w:sz="0" w:space="0" w:color="auto"/>
            <w:bottom w:val="none" w:sz="0" w:space="0" w:color="auto"/>
            <w:right w:val="none" w:sz="0" w:space="0" w:color="auto"/>
          </w:divBdr>
        </w:div>
        <w:div w:id="218396602">
          <w:marLeft w:val="0"/>
          <w:marRight w:val="0"/>
          <w:marTop w:val="0"/>
          <w:marBottom w:val="0"/>
          <w:divBdr>
            <w:top w:val="none" w:sz="0" w:space="0" w:color="auto"/>
            <w:left w:val="none" w:sz="0" w:space="0" w:color="auto"/>
            <w:bottom w:val="none" w:sz="0" w:space="0" w:color="auto"/>
            <w:right w:val="none" w:sz="0" w:space="0" w:color="auto"/>
          </w:divBdr>
        </w:div>
        <w:div w:id="1026830141">
          <w:marLeft w:val="0"/>
          <w:marRight w:val="0"/>
          <w:marTop w:val="0"/>
          <w:marBottom w:val="0"/>
          <w:divBdr>
            <w:top w:val="none" w:sz="0" w:space="0" w:color="auto"/>
            <w:left w:val="none" w:sz="0" w:space="0" w:color="auto"/>
            <w:bottom w:val="none" w:sz="0" w:space="0" w:color="auto"/>
            <w:right w:val="none" w:sz="0" w:space="0" w:color="auto"/>
          </w:divBdr>
        </w:div>
        <w:div w:id="1461917141">
          <w:marLeft w:val="0"/>
          <w:marRight w:val="0"/>
          <w:marTop w:val="0"/>
          <w:marBottom w:val="0"/>
          <w:divBdr>
            <w:top w:val="none" w:sz="0" w:space="0" w:color="auto"/>
            <w:left w:val="none" w:sz="0" w:space="0" w:color="auto"/>
            <w:bottom w:val="none" w:sz="0" w:space="0" w:color="auto"/>
            <w:right w:val="none" w:sz="0" w:space="0" w:color="auto"/>
          </w:divBdr>
        </w:div>
        <w:div w:id="191774500">
          <w:marLeft w:val="0"/>
          <w:marRight w:val="0"/>
          <w:marTop w:val="0"/>
          <w:marBottom w:val="0"/>
          <w:divBdr>
            <w:top w:val="none" w:sz="0" w:space="0" w:color="auto"/>
            <w:left w:val="none" w:sz="0" w:space="0" w:color="auto"/>
            <w:bottom w:val="none" w:sz="0" w:space="0" w:color="auto"/>
            <w:right w:val="none" w:sz="0" w:space="0" w:color="auto"/>
          </w:divBdr>
        </w:div>
        <w:div w:id="1709330408">
          <w:marLeft w:val="0"/>
          <w:marRight w:val="0"/>
          <w:marTop w:val="0"/>
          <w:marBottom w:val="0"/>
          <w:divBdr>
            <w:top w:val="none" w:sz="0" w:space="0" w:color="auto"/>
            <w:left w:val="none" w:sz="0" w:space="0" w:color="auto"/>
            <w:bottom w:val="none" w:sz="0" w:space="0" w:color="auto"/>
            <w:right w:val="none" w:sz="0" w:space="0" w:color="auto"/>
          </w:divBdr>
        </w:div>
        <w:div w:id="444350187">
          <w:marLeft w:val="0"/>
          <w:marRight w:val="0"/>
          <w:marTop w:val="0"/>
          <w:marBottom w:val="0"/>
          <w:divBdr>
            <w:top w:val="none" w:sz="0" w:space="0" w:color="auto"/>
            <w:left w:val="none" w:sz="0" w:space="0" w:color="auto"/>
            <w:bottom w:val="none" w:sz="0" w:space="0" w:color="auto"/>
            <w:right w:val="none" w:sz="0" w:space="0" w:color="auto"/>
          </w:divBdr>
        </w:div>
        <w:div w:id="1508519234">
          <w:marLeft w:val="0"/>
          <w:marRight w:val="0"/>
          <w:marTop w:val="0"/>
          <w:marBottom w:val="0"/>
          <w:divBdr>
            <w:top w:val="none" w:sz="0" w:space="0" w:color="auto"/>
            <w:left w:val="none" w:sz="0" w:space="0" w:color="auto"/>
            <w:bottom w:val="none" w:sz="0" w:space="0" w:color="auto"/>
            <w:right w:val="none" w:sz="0" w:space="0" w:color="auto"/>
          </w:divBdr>
        </w:div>
        <w:div w:id="1424760317">
          <w:marLeft w:val="0"/>
          <w:marRight w:val="0"/>
          <w:marTop w:val="0"/>
          <w:marBottom w:val="0"/>
          <w:divBdr>
            <w:top w:val="none" w:sz="0" w:space="0" w:color="auto"/>
            <w:left w:val="none" w:sz="0" w:space="0" w:color="auto"/>
            <w:bottom w:val="none" w:sz="0" w:space="0" w:color="auto"/>
            <w:right w:val="none" w:sz="0" w:space="0" w:color="auto"/>
          </w:divBdr>
        </w:div>
        <w:div w:id="15622619">
          <w:marLeft w:val="0"/>
          <w:marRight w:val="0"/>
          <w:marTop w:val="0"/>
          <w:marBottom w:val="0"/>
          <w:divBdr>
            <w:top w:val="none" w:sz="0" w:space="0" w:color="auto"/>
            <w:left w:val="none" w:sz="0" w:space="0" w:color="auto"/>
            <w:bottom w:val="none" w:sz="0" w:space="0" w:color="auto"/>
            <w:right w:val="none" w:sz="0" w:space="0" w:color="auto"/>
          </w:divBdr>
        </w:div>
        <w:div w:id="944507801">
          <w:marLeft w:val="0"/>
          <w:marRight w:val="0"/>
          <w:marTop w:val="0"/>
          <w:marBottom w:val="0"/>
          <w:divBdr>
            <w:top w:val="none" w:sz="0" w:space="0" w:color="auto"/>
            <w:left w:val="none" w:sz="0" w:space="0" w:color="auto"/>
            <w:bottom w:val="none" w:sz="0" w:space="0" w:color="auto"/>
            <w:right w:val="none" w:sz="0" w:space="0" w:color="auto"/>
          </w:divBdr>
        </w:div>
        <w:div w:id="1894854252">
          <w:marLeft w:val="0"/>
          <w:marRight w:val="0"/>
          <w:marTop w:val="0"/>
          <w:marBottom w:val="0"/>
          <w:divBdr>
            <w:top w:val="none" w:sz="0" w:space="0" w:color="auto"/>
            <w:left w:val="none" w:sz="0" w:space="0" w:color="auto"/>
            <w:bottom w:val="none" w:sz="0" w:space="0" w:color="auto"/>
            <w:right w:val="none" w:sz="0" w:space="0" w:color="auto"/>
          </w:divBdr>
        </w:div>
        <w:div w:id="2009627647">
          <w:marLeft w:val="0"/>
          <w:marRight w:val="0"/>
          <w:marTop w:val="0"/>
          <w:marBottom w:val="0"/>
          <w:divBdr>
            <w:top w:val="none" w:sz="0" w:space="0" w:color="auto"/>
            <w:left w:val="none" w:sz="0" w:space="0" w:color="auto"/>
            <w:bottom w:val="none" w:sz="0" w:space="0" w:color="auto"/>
            <w:right w:val="none" w:sz="0" w:space="0" w:color="auto"/>
          </w:divBdr>
        </w:div>
        <w:div w:id="376469404">
          <w:marLeft w:val="0"/>
          <w:marRight w:val="0"/>
          <w:marTop w:val="0"/>
          <w:marBottom w:val="0"/>
          <w:divBdr>
            <w:top w:val="none" w:sz="0" w:space="0" w:color="auto"/>
            <w:left w:val="none" w:sz="0" w:space="0" w:color="auto"/>
            <w:bottom w:val="none" w:sz="0" w:space="0" w:color="auto"/>
            <w:right w:val="none" w:sz="0" w:space="0" w:color="auto"/>
          </w:divBdr>
        </w:div>
        <w:div w:id="1102915642">
          <w:marLeft w:val="0"/>
          <w:marRight w:val="0"/>
          <w:marTop w:val="0"/>
          <w:marBottom w:val="0"/>
          <w:divBdr>
            <w:top w:val="none" w:sz="0" w:space="0" w:color="auto"/>
            <w:left w:val="none" w:sz="0" w:space="0" w:color="auto"/>
            <w:bottom w:val="none" w:sz="0" w:space="0" w:color="auto"/>
            <w:right w:val="none" w:sz="0" w:space="0" w:color="auto"/>
          </w:divBdr>
        </w:div>
        <w:div w:id="1478062420">
          <w:marLeft w:val="0"/>
          <w:marRight w:val="0"/>
          <w:marTop w:val="0"/>
          <w:marBottom w:val="0"/>
          <w:divBdr>
            <w:top w:val="none" w:sz="0" w:space="0" w:color="auto"/>
            <w:left w:val="none" w:sz="0" w:space="0" w:color="auto"/>
            <w:bottom w:val="none" w:sz="0" w:space="0" w:color="auto"/>
            <w:right w:val="none" w:sz="0" w:space="0" w:color="auto"/>
          </w:divBdr>
        </w:div>
      </w:divsChild>
    </w:div>
    <w:div w:id="17317259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577">
          <w:marLeft w:val="0"/>
          <w:marRight w:val="0"/>
          <w:marTop w:val="0"/>
          <w:marBottom w:val="0"/>
          <w:divBdr>
            <w:top w:val="none" w:sz="0" w:space="0" w:color="auto"/>
            <w:left w:val="none" w:sz="0" w:space="0" w:color="auto"/>
            <w:bottom w:val="none" w:sz="0" w:space="0" w:color="auto"/>
            <w:right w:val="none" w:sz="0" w:space="0" w:color="auto"/>
          </w:divBdr>
          <w:divsChild>
            <w:div w:id="6691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156">
      <w:bodyDiv w:val="1"/>
      <w:marLeft w:val="0"/>
      <w:marRight w:val="0"/>
      <w:marTop w:val="0"/>
      <w:marBottom w:val="0"/>
      <w:divBdr>
        <w:top w:val="none" w:sz="0" w:space="0" w:color="auto"/>
        <w:left w:val="none" w:sz="0" w:space="0" w:color="auto"/>
        <w:bottom w:val="none" w:sz="0" w:space="0" w:color="auto"/>
        <w:right w:val="none" w:sz="0" w:space="0" w:color="auto"/>
      </w:divBdr>
    </w:div>
    <w:div w:id="1894000927">
      <w:bodyDiv w:val="1"/>
      <w:marLeft w:val="0"/>
      <w:marRight w:val="0"/>
      <w:marTop w:val="0"/>
      <w:marBottom w:val="0"/>
      <w:divBdr>
        <w:top w:val="none" w:sz="0" w:space="0" w:color="auto"/>
        <w:left w:val="none" w:sz="0" w:space="0" w:color="auto"/>
        <w:bottom w:val="none" w:sz="0" w:space="0" w:color="auto"/>
        <w:right w:val="none" w:sz="0" w:space="0" w:color="auto"/>
      </w:divBdr>
      <w:divsChild>
        <w:div w:id="281352662">
          <w:marLeft w:val="0"/>
          <w:marRight w:val="0"/>
          <w:marTop w:val="0"/>
          <w:marBottom w:val="0"/>
          <w:divBdr>
            <w:top w:val="none" w:sz="0" w:space="0" w:color="auto"/>
            <w:left w:val="none" w:sz="0" w:space="0" w:color="auto"/>
            <w:bottom w:val="none" w:sz="0" w:space="0" w:color="auto"/>
            <w:right w:val="none" w:sz="0" w:space="0" w:color="auto"/>
          </w:divBdr>
        </w:div>
        <w:div w:id="996953913">
          <w:marLeft w:val="0"/>
          <w:marRight w:val="0"/>
          <w:marTop w:val="0"/>
          <w:marBottom w:val="0"/>
          <w:divBdr>
            <w:top w:val="none" w:sz="0" w:space="0" w:color="auto"/>
            <w:left w:val="none" w:sz="0" w:space="0" w:color="auto"/>
            <w:bottom w:val="none" w:sz="0" w:space="0" w:color="auto"/>
            <w:right w:val="none" w:sz="0" w:space="0" w:color="auto"/>
          </w:divBdr>
        </w:div>
        <w:div w:id="1633363880">
          <w:marLeft w:val="0"/>
          <w:marRight w:val="0"/>
          <w:marTop w:val="0"/>
          <w:marBottom w:val="0"/>
          <w:divBdr>
            <w:top w:val="none" w:sz="0" w:space="0" w:color="auto"/>
            <w:left w:val="none" w:sz="0" w:space="0" w:color="auto"/>
            <w:bottom w:val="none" w:sz="0" w:space="0" w:color="auto"/>
            <w:right w:val="none" w:sz="0" w:space="0" w:color="auto"/>
          </w:divBdr>
        </w:div>
      </w:divsChild>
    </w:div>
    <w:div w:id="1998335235">
      <w:bodyDiv w:val="1"/>
      <w:marLeft w:val="0"/>
      <w:marRight w:val="0"/>
      <w:marTop w:val="0"/>
      <w:marBottom w:val="0"/>
      <w:divBdr>
        <w:top w:val="none" w:sz="0" w:space="0" w:color="auto"/>
        <w:left w:val="none" w:sz="0" w:space="0" w:color="auto"/>
        <w:bottom w:val="none" w:sz="0" w:space="0" w:color="auto"/>
        <w:right w:val="none" w:sz="0" w:space="0" w:color="auto"/>
      </w:divBdr>
    </w:div>
    <w:div w:id="1999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iazza.com/federal_reserve_boardhoward_univeristy/spring2017/ecog314econ181/home" TargetMode="External"/><Relationship Id="rId18" Type="http://schemas.openxmlformats.org/officeDocument/2006/relationships/hyperlink" Target="https://cran.r-project.org/doc/manuals/R-intro.pdf" TargetMode="External"/><Relationship Id="rId26"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yperlink" Target="http://www-bcf.usc.edu/~gareth/ISL/" TargetMode="External"/><Relationship Id="rId7" Type="http://schemas.openxmlformats.org/officeDocument/2006/relationships/styles" Target="styles.xml"/><Relationship Id="rId12" Type="http://schemas.openxmlformats.org/officeDocument/2006/relationships/hyperlink" Target="https://github.com/wampeh1/Ecog314_Spring2017" TargetMode="External"/><Relationship Id="rId17" Type="http://schemas.openxmlformats.org/officeDocument/2006/relationships/hyperlink" Target="https://support.rstudio.com/hc/en-us/sections/200107586-Using-RStudio" TargetMode="External"/><Relationship Id="rId25"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dss.princeton.edu/training/RStudio101.pdf" TargetMode="External"/><Relationship Id="rId20" Type="http://schemas.openxmlformats.org/officeDocument/2006/relationships/hyperlink" Target="http://libguides.princeton.edu/dss/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20https:/www.r-bloggers.com/" TargetMode="External"/><Relationship Id="rId5" Type="http://schemas.openxmlformats.org/officeDocument/2006/relationships/customXml" Target="../customXml/item5.xml"/><Relationship Id="rId15" Type="http://schemas.openxmlformats.org/officeDocument/2006/relationships/hyperlink" Target="http://web.cs.ucla.edu/~gulzar/rstudio/index.html" TargetMode="External"/><Relationship Id="rId23" Type="http://schemas.openxmlformats.org/officeDocument/2006/relationships/hyperlink" Target="http://stackoverflow.com/questions/tagged/r%20"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statoek.wiso.uni-goettingen.de/mitarbeiter/ogi/pub/r_workshop.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ran.us.r-project.org/" TargetMode="External"/><Relationship Id="rId22" Type="http://schemas.openxmlformats.org/officeDocument/2006/relationships/hyperlink" Target="https://aritmatika.files.wordpress.com/2010/09/regression-by-example-4th-edition-samprit-chatterjee-ali-s-hadi.pdf"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BE17A8BB07CA6459B68986233AF7C0B" ma:contentTypeVersion="72" ma:contentTypeDescription="Create a new document." ma:contentTypeScope="" ma:versionID="6fcce7e26b6ce38abc43126aed1da0ad">
  <xsd:schema xmlns:xsd="http://www.w3.org/2001/XMLSchema" xmlns:xs="http://www.w3.org/2001/XMLSchema" xmlns:p="http://schemas.microsoft.com/office/2006/metadata/properties" xmlns:ns1="http://schemas.microsoft.com/sharepoint/v3" xmlns:ns2="1ceb290c-0c0f-4d75-9d55-bf954c0fe360" xmlns:ns4="http://schemas.microsoft.com/sharepoint/v4" targetNamespace="http://schemas.microsoft.com/office/2006/metadata/properties" ma:root="true" ma:fieldsID="bb791570516f0e3cdbf12b15736ec310" ns1:_="" ns2:_="" ns4:_="">
    <xsd:import namespace="http://schemas.microsoft.com/sharepoint/v3"/>
    <xsd:import namespace="1ceb290c-0c0f-4d75-9d55-bf954c0fe360"/>
    <xsd:import namespace="http://schemas.microsoft.com/sharepoint/v4"/>
    <xsd:element name="properties">
      <xsd:complexType>
        <xsd:sequence>
          <xsd:element name="documentManagement">
            <xsd:complexType>
              <xsd:all>
                <xsd:element ref="ns2:Project_x0020_Owner" minOccurs="0"/>
                <xsd:element ref="ns2:Authors" minOccurs="0"/>
                <xsd:element ref="ns2:Security" minOccurs="0"/>
                <xsd:element ref="ns1:PublishingStartDate" minOccurs="0"/>
                <xsd:element ref="ns1:PublishingExpirationDate" minOccurs="0"/>
                <xsd:element ref="ns2:_dlc_DocId" minOccurs="0"/>
                <xsd:element ref="ns2:_dlc_DocIdUrl" minOccurs="0"/>
                <xsd:element ref="ns2:_dlc_DocIdPersistId" minOccurs="0"/>
                <xsd:element ref="ns2:Section" minOccurs="0"/>
                <xsd:element ref="ns2:Division" minOccurs="0"/>
                <xsd:element ref="ns4:IconOverlay" minOccurs="0"/>
                <xsd:element ref="ns1:_vti_ItemDeclaredRecord" minOccurs="0"/>
                <xsd:element ref="ns1:_vti_ItemHoldRecordStatus" minOccurs="0"/>
                <xsd:element ref="ns2:R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vti_ItemDeclaredRecord" ma:index="17" nillable="true" ma:displayName="Declared Record" ma:hidden="true" ma:internalName="_vti_ItemDeclaredRecord" ma:readOnly="true">
      <xsd:simpleType>
        <xsd:restriction base="dms:DateTime"/>
      </xsd:simpleType>
    </xsd:element>
    <xsd:element name="_vti_ItemHoldRecordStatus" ma:index="1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eb290c-0c0f-4d75-9d55-bf954c0fe360" elementFormDefault="qualified">
    <xsd:import namespace="http://schemas.microsoft.com/office/2006/documentManagement/types"/>
    <xsd:import namespace="http://schemas.microsoft.com/office/infopath/2007/PartnerControls"/>
    <xsd:element name="Project_x0020_Owner" ma:index="2" nillable="true" ma:displayName="Project Owner" ma:description="Only one" ma:hidden="true" ma:list="UserInfo" ma:SharePointGroup="0" ma:internalName="Projec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s" ma:index="3" nillable="true" ma:displayName="Authors" ma:description="To add SharePoint security groups start typing &quot;m2-arcd-s-GROUP NAME&quot;" ma:hidden="true" ma:list="UserInfo"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 ma:index="4" nillable="true" ma:displayName="Security" ma:default="Internal FR" ma:description="" ma:format="Dropdown" ma:internalName="Security" ma:readOnly="false">
      <xsd:simpleType>
        <xsd:restriction base="dms:Choice">
          <xsd:enumeration value="FOMC I"/>
          <xsd:enumeration value="FOMC II"/>
          <xsd:enumeration value="FOMC III"/>
          <xsd:enumeration value="Internal FR"/>
          <xsd:enumeration value="Restricted FR"/>
          <xsd:enumeration value="Restricted Controlled FR"/>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ection" ma:index="14" nillable="true" ma:displayName="Section" ma:hidden="true" ma:internalName="Section" ma:readOnly="false">
      <xsd:simpleType>
        <xsd:restriction base="dms:Text"/>
      </xsd:simpleType>
    </xsd:element>
    <xsd:element name="Division" ma:index="15" nillable="true" ma:displayName="Division" ma:hidden="true" ma:internalName="Division" ma:readOnly="false">
      <xsd:simpleType>
        <xsd:restriction base="dms:Text">
          <xsd:maxLength value="255"/>
        </xsd:restriction>
      </xsd:simpleType>
    </xsd:element>
    <xsd:element name="Readers" ma:index="23" nillable="true" ma:displayName="Readers" ma:description="(Optional)&#10;&#10;To add SharePoint security groups start typing &quot;m2-arcd-s-GROUP NAME&quot;" ma:hidden="true" ma:list="UserInfo" ma:SearchPeopleOnly="false" ma:SharePointGroup="0" ma:internalName="Read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 xmlns="1ceb290c-0c0f-4d75-9d55-bf954c0fe360">Internal FR</Security>
    <IconOverlay xmlns="http://schemas.microsoft.com/sharepoint/v4" xsi:nil="true"/>
    <Readers xmlns="1ceb290c-0c0f-4d75-9d55-bf954c0fe360">
      <UserInfo>
        <DisplayName/>
        <AccountId xsi:nil="true"/>
        <AccountType/>
      </UserInfo>
    </Readers>
    <Section xmlns="1ceb290c-0c0f-4d75-9d55-bf954c0fe360">Consumer Finance</Section>
    <Authors xmlns="1ceb290c-0c0f-4d75-9d55-bf954c0fe360">
      <UserInfo>
        <DisplayName>Brian Seok</DisplayName>
        <AccountId>74</AccountId>
        <AccountType/>
      </UserInfo>
      <UserInfo>
        <DisplayName>Daniel Nikolic</DisplayName>
        <AccountId>377</AccountId>
        <AccountType/>
      </UserInfo>
      <UserInfo>
        <DisplayName>Thomas Allard</DisplayName>
        <AccountId>341</AccountId>
        <AccountType/>
      </UserInfo>
      <UserInfo>
        <DisplayName>Shifrah Aron-Dine</DisplayName>
        <AccountId>379</AccountId>
        <AccountType/>
      </UserInfo>
      <UserInfo>
        <DisplayName>Jeffrey Naber</DisplayName>
        <AccountId>61</AccountId>
        <AccountType/>
      </UserInfo>
      <UserInfo>
        <DisplayName>Kathryn Holston</DisplayName>
        <AccountId>381</AccountId>
        <AccountType/>
      </UserInfo>
      <UserInfo>
        <DisplayName>Melanie Josselyn</DisplayName>
        <AccountId>288</AccountId>
        <AccountType/>
      </UserInfo>
      <UserInfo>
        <DisplayName>Erik Larsson</DisplayName>
        <AccountId>382</AccountId>
        <AccountType/>
      </UserInfo>
      <UserInfo>
        <DisplayName>Mailam Huynh</DisplayName>
        <AccountId>67</AccountId>
        <AccountType/>
      </UserInfo>
      <UserInfo>
        <DisplayName>Nicholas Becker</DisplayName>
        <AccountId>383</AccountId>
        <AccountType/>
      </UserInfo>
      <UserInfo>
        <DisplayName>Thomas May</DisplayName>
        <AccountId>384</AccountId>
        <AccountType/>
      </UserInfo>
      <UserInfo>
        <DisplayName>William Hayes</DisplayName>
        <AccountId>385</AccountId>
        <AccountType/>
      </UserInfo>
      <UserInfo>
        <DisplayName>Katherine Richard</DisplayName>
        <AccountId>386</AccountId>
        <AccountType/>
      </UserInfo>
      <UserInfo>
        <DisplayName>Daniel Schwindt</DisplayName>
        <AccountId>387</AccountId>
        <AccountType/>
      </UserInfo>
      <UserInfo>
        <DisplayName>Simeon Markind</DisplayName>
        <AccountId>378</AccountId>
        <AccountType/>
      </UserInfo>
      <UserInfo>
        <DisplayName>Damian Thomas</DisplayName>
        <AccountId>370</AccountId>
        <AccountType/>
      </UserInfo>
      <UserInfo>
        <DisplayName>William Ampeh</DisplayName>
        <AccountId>376</AccountId>
        <AccountType/>
      </UserInfo>
      <UserInfo>
        <DisplayName>Andrew Cohen</DisplayName>
        <AccountId>159</AccountId>
        <AccountType/>
      </UserInfo>
    </Authors>
    <PublishingExpirationDate xmlns="http://schemas.microsoft.com/sharepoint/v3" xsi:nil="true"/>
    <Division xmlns="1ceb290c-0c0f-4d75-9d55-bf954c0fe360">Research &amp; Statistics</Division>
    <PublishingStartDate xmlns="http://schemas.microsoft.com/sharepoint/v3" xsi:nil="true"/>
    <Project_x0020_Owner xmlns="1ceb290c-0c0f-4d75-9d55-bf954c0fe360">
      <UserInfo>
        <DisplayName>Kyle Coombs</DisplayName>
        <AccountId>375</AccountId>
        <AccountType/>
      </UserInfo>
    </Project_x0020_Owner>
    <_dlc_DocId xmlns="1ceb290c-0c0f-4d75-9d55-bf954c0fe360">COLLAB-632341292-1501</_dlc_DocId>
    <_dlc_DocIdUrl xmlns="1ceb290c-0c0f-4d75-9d55-bf954c0fe360">
      <Url>https://spweb.frb.gov/sites/collab/_layouts/15/DocIdRedir.aspx?ID=COLLAB-632341292-1501</Url>
      <Description>COLLAB-632341292-1501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454E3-2377-40B1-AE3E-0DD297A21EDE}">
  <ds:schemaRefs>
    <ds:schemaRef ds:uri="http://schemas.microsoft.com/sharepoint/events"/>
  </ds:schemaRefs>
</ds:datastoreItem>
</file>

<file path=customXml/itemProps2.xml><?xml version="1.0" encoding="utf-8"?>
<ds:datastoreItem xmlns:ds="http://schemas.openxmlformats.org/officeDocument/2006/customXml" ds:itemID="{80EA619F-B6F8-4AC6-A278-F8DD1E60D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eb290c-0c0f-4d75-9d55-bf954c0fe36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949358-E2C5-47F3-AE58-BE6B102DBD9F}">
  <ds:schemaRefs>
    <ds:schemaRef ds:uri="http://schemas.microsoft.com/sharepoint/v4"/>
    <ds:schemaRef ds:uri="http://purl.org/dc/terms/"/>
    <ds:schemaRef ds:uri="http://schemas.microsoft.com/office/2006/documentManagement/types"/>
    <ds:schemaRef ds:uri="http://purl.org/dc/dcmitype/"/>
    <ds:schemaRef ds:uri="http://schemas.microsoft.com/office/infopath/2007/PartnerControls"/>
    <ds:schemaRef ds:uri="1ceb290c-0c0f-4d75-9d55-bf954c0fe360"/>
    <ds:schemaRef ds:uri="http://purl.org/dc/elements/1.1/"/>
    <ds:schemaRef ds:uri="http://schemas.microsoft.com/office/2006/metadata/properties"/>
    <ds:schemaRef ds:uri="http://schemas.microsoft.com/sharepoint/v3"/>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D400B4D-7A85-4D14-9AF3-BFC69726C7C1}">
  <ds:schemaRefs>
    <ds:schemaRef ds:uri="http://schemas.microsoft.com/sharepoint/v3/contenttype/forms"/>
  </ds:schemaRefs>
</ds:datastoreItem>
</file>

<file path=customXml/itemProps5.xml><?xml version="1.0" encoding="utf-8"?>
<ds:datastoreItem xmlns:ds="http://schemas.openxmlformats.org/officeDocument/2006/customXml" ds:itemID="{B44A4861-6234-4ECA-9961-ADA8F176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39F84153.dotm</Template>
  <TotalTime>0</TotalTime>
  <Pages>9</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18128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William</dc:creator>
  <cp:keywords/>
  <dc:description/>
  <cp:lastModifiedBy>William Ampeh</cp:lastModifiedBy>
  <cp:revision>2</cp:revision>
  <cp:lastPrinted>2017-01-10T03:09:00Z</cp:lastPrinted>
  <dcterms:created xsi:type="dcterms:W3CDTF">2017-01-13T13:28:00Z</dcterms:created>
  <dcterms:modified xsi:type="dcterms:W3CDTF">2017-01-13T13:28:00Z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0x0101002BE17A8BB07CA6459B68986233AF7C0B</vt:lpwstr>
  </property>
  <property fmtid="{D5CDD505-2E9C-101B-9397-08002B2CF9AE}" pid="3" name="_dlc_DocIdItemGuid">
    <vt:lpwstr>855f5018-1a33-4cf9-9e07-2404405d2ec3</vt:lpwstr>
  </property>
  <property fmtid="{D5CDD505-2E9C-101B-9397-08002B2CF9AE}" pid="4" name="_docset_NoMedatataSyncRequired">
    <vt:lpwstr>False</vt:lpwstr>
  </property>
</Properties>
</file>